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EF13" w14:textId="7C12E5CE" w:rsidR="00BB0CCE" w:rsidRPr="00BB0CCE" w:rsidRDefault="00BB0CCE" w:rsidP="00BB0CCE">
      <w:r w:rsidRPr="00BB0CCE">
        <w:rPr>
          <w:rFonts w:ascii="Helvetica Neue" w:hAnsi="Helvetica Neue"/>
          <w:color w:val="000000"/>
          <w:sz w:val="21"/>
          <w:szCs w:val="21"/>
          <w:shd w:val="clear" w:color="auto" w:fill="FFFFFF"/>
        </w:rPr>
        <w:t>Consider an </w:t>
      </w:r>
      <w:r w:rsidRPr="00BB0CCE">
        <w:rPr>
          <w:rFonts w:ascii="Helvetica Neue" w:hAnsi="Helvetica Neue"/>
          <w:i/>
          <w:iCs/>
          <w:color w:val="000000"/>
          <w:sz w:val="21"/>
          <w:szCs w:val="21"/>
          <w:shd w:val="clear" w:color="auto" w:fill="FFFFFF"/>
        </w:rPr>
        <w:t>N </w:t>
      </w:r>
      <w:r w:rsidRPr="00BB0CCE">
        <w:rPr>
          <w:rFonts w:ascii="Helvetica Neue" w:hAnsi="Helvetica Neue"/>
          <w:color w:val="000000"/>
          <w:sz w:val="21"/>
          <w:szCs w:val="21"/>
          <w:shd w:val="clear" w:color="auto" w:fill="FFFFFF"/>
        </w:rPr>
        <w:t>-hop path (i.e. </w:t>
      </w:r>
      <w:r w:rsidRPr="00BB0CCE">
        <w:rPr>
          <w:rFonts w:ascii="Helvetica Neue" w:hAnsi="Helvetica Neue"/>
          <w:i/>
          <w:iCs/>
          <w:color w:val="000000"/>
          <w:sz w:val="21"/>
          <w:szCs w:val="21"/>
          <w:shd w:val="clear" w:color="auto" w:fill="FFFFFF"/>
        </w:rPr>
        <w:t>N-1 </w:t>
      </w:r>
      <w:r w:rsidRPr="00BB0CCE">
        <w:rPr>
          <w:rFonts w:ascii="Helvetica Neue" w:hAnsi="Helvetica Neue"/>
          <w:color w:val="000000"/>
          <w:sz w:val="21"/>
          <w:szCs w:val="21"/>
          <w:shd w:val="clear" w:color="auto" w:fill="FFFFFF"/>
        </w:rPr>
        <w:t>intermediate routers) between a source and destination as depicted in the figure below. The source wants to transmit a file of size</w:t>
      </w:r>
      <w:r>
        <w:rPr>
          <w:rFonts w:ascii="Helvetica Neue" w:hAnsi="Helvetica Neue"/>
          <w:i/>
          <w:iCs/>
          <w:color w:val="000000"/>
          <w:sz w:val="21"/>
          <w:szCs w:val="21"/>
          <w:shd w:val="clear" w:color="auto" w:fill="FFFFFF"/>
        </w:rPr>
        <w:t xml:space="preserve"> </w:t>
      </w:r>
      <w:proofErr w:type="spellStart"/>
      <w:r w:rsidRPr="00BB0CCE">
        <w:rPr>
          <w:rFonts w:ascii="Helvetica Neue" w:hAnsi="Helvetica Neue"/>
          <w:i/>
          <w:iCs/>
          <w:color w:val="000000"/>
          <w:sz w:val="21"/>
          <w:szCs w:val="21"/>
          <w:shd w:val="clear" w:color="auto" w:fill="FFFFFF"/>
        </w:rPr>
        <w:t>kP</w:t>
      </w:r>
      <w:proofErr w:type="spellEnd"/>
      <w:r w:rsidRPr="00BB0CCE">
        <w:rPr>
          <w:rFonts w:ascii="Helvetica Neue" w:hAnsi="Helvetica Neue"/>
          <w:i/>
          <w:iCs/>
          <w:color w:val="000000"/>
          <w:sz w:val="21"/>
          <w:szCs w:val="21"/>
          <w:shd w:val="clear" w:color="auto" w:fill="FFFFFF"/>
        </w:rPr>
        <w:t> </w:t>
      </w:r>
      <w:r w:rsidRPr="00BB0CCE">
        <w:rPr>
          <w:rFonts w:ascii="Helvetica Neue" w:hAnsi="Helvetica Neue"/>
          <w:color w:val="000000"/>
          <w:sz w:val="21"/>
          <w:szCs w:val="21"/>
          <w:shd w:val="clear" w:color="auto" w:fill="FFFFFF"/>
        </w:rPr>
        <w:t>bits to the destination. There are two options: (</w:t>
      </w:r>
      <w:proofErr w:type="spellStart"/>
      <w:r w:rsidRPr="00BB0CCE">
        <w:rPr>
          <w:rFonts w:ascii="Helvetica Neue" w:hAnsi="Helvetica Neue"/>
          <w:color w:val="000000"/>
          <w:sz w:val="21"/>
          <w:szCs w:val="21"/>
          <w:shd w:val="clear" w:color="auto" w:fill="FFFFFF"/>
        </w:rPr>
        <w:t>i</w:t>
      </w:r>
      <w:proofErr w:type="spellEnd"/>
      <w:r w:rsidRPr="00BB0CCE">
        <w:rPr>
          <w:rFonts w:ascii="Helvetica Neue" w:hAnsi="Helvetica Neue"/>
          <w:color w:val="000000"/>
          <w:sz w:val="21"/>
          <w:szCs w:val="21"/>
          <w:shd w:val="clear" w:color="auto" w:fill="FFFFFF"/>
        </w:rPr>
        <w:t>) Transmit the entire file as one large chunk (i.e.</w:t>
      </w:r>
      <w:r>
        <w:rPr>
          <w:rFonts w:ascii="Helvetica Neue" w:hAnsi="Helvetica Neue"/>
          <w:color w:val="000000"/>
          <w:sz w:val="21"/>
          <w:szCs w:val="21"/>
          <w:shd w:val="clear" w:color="auto" w:fill="FFFFFF"/>
        </w:rPr>
        <w:t xml:space="preserve"> </w:t>
      </w:r>
      <w:r w:rsidRPr="00BB0CCE">
        <w:rPr>
          <w:rFonts w:ascii="Helvetica Neue" w:hAnsi="Helvetica Neue"/>
          <w:color w:val="000000"/>
          <w:sz w:val="21"/>
          <w:szCs w:val="21"/>
          <w:shd w:val="clear" w:color="auto" w:fill="FFFFFF"/>
        </w:rPr>
        <w:t>packet) of data. This is what we refer to as</w:t>
      </w:r>
      <w:r>
        <w:rPr>
          <w:rFonts w:ascii="Helvetica Neue" w:hAnsi="Helvetica Neue"/>
          <w:i/>
          <w:iCs/>
          <w:color w:val="000000"/>
          <w:sz w:val="21"/>
          <w:szCs w:val="21"/>
          <w:shd w:val="clear" w:color="auto" w:fill="FFFFFF"/>
        </w:rPr>
        <w:t xml:space="preserve"> </w:t>
      </w:r>
      <w:r w:rsidRPr="00BB0CCE">
        <w:rPr>
          <w:rFonts w:ascii="Helvetica Neue" w:hAnsi="Helvetica Neue"/>
          <w:i/>
          <w:iCs/>
          <w:color w:val="000000"/>
          <w:sz w:val="21"/>
          <w:szCs w:val="21"/>
          <w:shd w:val="clear" w:color="auto" w:fill="FFFFFF"/>
        </w:rPr>
        <w:t>message switching</w:t>
      </w:r>
      <w:r>
        <w:rPr>
          <w:rFonts w:ascii="Helvetica Neue" w:hAnsi="Helvetica Neue"/>
          <w:i/>
          <w:iCs/>
          <w:color w:val="000000"/>
          <w:sz w:val="21"/>
          <w:szCs w:val="21"/>
          <w:shd w:val="clear" w:color="auto" w:fill="FFFFFF"/>
        </w:rPr>
        <w:t xml:space="preserve"> </w:t>
      </w:r>
      <w:r w:rsidRPr="00BB0CCE">
        <w:rPr>
          <w:rFonts w:ascii="Helvetica Neue" w:hAnsi="Helvetica Neue"/>
          <w:color w:val="000000"/>
          <w:sz w:val="21"/>
          <w:szCs w:val="21"/>
          <w:shd w:val="clear" w:color="auto" w:fill="FFFFFF"/>
        </w:rPr>
        <w:t>or (ii) Break up the file into </w:t>
      </w:r>
      <w:r w:rsidRPr="00BB0CCE">
        <w:rPr>
          <w:rFonts w:ascii="Helvetica Neue" w:hAnsi="Helvetica Neue"/>
          <w:i/>
          <w:iCs/>
          <w:color w:val="000000"/>
          <w:sz w:val="21"/>
          <w:szCs w:val="21"/>
          <w:shd w:val="clear" w:color="auto" w:fill="FFFFFF"/>
        </w:rPr>
        <w:t>k </w:t>
      </w:r>
      <w:r w:rsidRPr="00BB0CCE">
        <w:rPr>
          <w:rFonts w:ascii="Helvetica Neue" w:hAnsi="Helvetica Neue"/>
          <w:color w:val="000000"/>
          <w:sz w:val="21"/>
          <w:szCs w:val="21"/>
          <w:shd w:val="clear" w:color="auto" w:fill="FFFFFF"/>
        </w:rPr>
        <w:t>packets, each of size </w:t>
      </w:r>
      <w:r w:rsidRPr="00BB0CCE">
        <w:rPr>
          <w:rFonts w:ascii="Helvetica Neue" w:hAnsi="Helvetica Neue"/>
          <w:i/>
          <w:iCs/>
          <w:color w:val="000000"/>
          <w:sz w:val="21"/>
          <w:szCs w:val="21"/>
          <w:shd w:val="clear" w:color="auto" w:fill="FFFFFF"/>
        </w:rPr>
        <w:t>P </w:t>
      </w:r>
      <w:r w:rsidRPr="00BB0CCE">
        <w:rPr>
          <w:rFonts w:ascii="Helvetica Neue" w:hAnsi="Helvetica Neue"/>
          <w:color w:val="000000"/>
          <w:sz w:val="21"/>
          <w:szCs w:val="21"/>
          <w:shd w:val="clear" w:color="auto" w:fill="FFFFFF"/>
        </w:rPr>
        <w:t>bits and transmit these packets back-to-back. As you may recall, this is </w:t>
      </w:r>
      <w:r w:rsidRPr="00BB0CCE">
        <w:rPr>
          <w:rFonts w:ascii="Helvetica Neue" w:hAnsi="Helvetica Neue"/>
          <w:i/>
          <w:iCs/>
          <w:color w:val="000000"/>
          <w:sz w:val="21"/>
          <w:szCs w:val="21"/>
          <w:shd w:val="clear" w:color="auto" w:fill="FFFFFF"/>
        </w:rPr>
        <w:t>packet switching</w:t>
      </w:r>
      <w:r w:rsidRPr="00BB0CCE">
        <w:rPr>
          <w:rFonts w:ascii="Helvetica Neue" w:hAnsi="Helvetica Neue"/>
          <w:color w:val="000000"/>
          <w:sz w:val="21"/>
          <w:szCs w:val="21"/>
          <w:shd w:val="clear" w:color="auto" w:fill="FFFFFF"/>
        </w:rPr>
        <w:t>.</w:t>
      </w:r>
    </w:p>
    <w:p w14:paraId="027D11DE" w14:textId="37FF3D2B" w:rsidR="004159A5" w:rsidRDefault="00BB0CCE">
      <w:r w:rsidRPr="00BB0CCE">
        <w:rPr>
          <w:noProof/>
        </w:rPr>
        <w:drawing>
          <wp:inline distT="0" distB="0" distL="0" distR="0" wp14:anchorId="55DA6014" wp14:editId="6B6408AA">
            <wp:extent cx="5727700" cy="781050"/>
            <wp:effectExtent l="0" t="0" r="0" b="635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781050"/>
                    </a:xfrm>
                    <a:prstGeom prst="rect">
                      <a:avLst/>
                    </a:prstGeom>
                  </pic:spPr>
                </pic:pic>
              </a:graphicData>
            </a:graphic>
          </wp:inline>
        </w:drawing>
      </w:r>
    </w:p>
    <w:p w14:paraId="09413041" w14:textId="47D63FCB" w:rsidR="00BB0CCE" w:rsidRDefault="00BB0CCE" w:rsidP="00BB0CCE">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All links (i.e. hops) have the same transmission delay and propagation delay. Assume that the propagation delay of a link is </w:t>
      </w:r>
      <w:r>
        <w:rPr>
          <w:rStyle w:val="Emphasis"/>
          <w:rFonts w:ascii="Helvetica Neue" w:hAnsi="Helvetica Neue"/>
          <w:color w:val="000000"/>
          <w:sz w:val="21"/>
          <w:szCs w:val="21"/>
        </w:rPr>
        <w:t>d </w:t>
      </w:r>
      <w:r>
        <w:rPr>
          <w:rFonts w:ascii="Helvetica Neue" w:hAnsi="Helvetica Neue"/>
          <w:color w:val="000000"/>
          <w:sz w:val="21"/>
          <w:szCs w:val="21"/>
        </w:rPr>
        <w:t>sec. Assume that the transmission delay for transmitting P bits on a link is </w:t>
      </w:r>
      <w:r>
        <w:rPr>
          <w:rStyle w:val="Emphasis"/>
          <w:rFonts w:ascii="Helvetica Neue" w:hAnsi="Helvetica Neue"/>
          <w:color w:val="000000"/>
          <w:sz w:val="21"/>
          <w:szCs w:val="21"/>
        </w:rPr>
        <w:t>T </w:t>
      </w:r>
      <w:r>
        <w:rPr>
          <w:rFonts w:ascii="Helvetica Neue" w:hAnsi="Helvetica Neue"/>
          <w:color w:val="000000"/>
          <w:sz w:val="21"/>
          <w:szCs w:val="21"/>
        </w:rPr>
        <w:t>sec. Thus, transmitting the entire file (as is the case in message switching) on a link takes</w:t>
      </w:r>
      <w:r>
        <w:rPr>
          <w:rStyle w:val="Emphasis"/>
          <w:rFonts w:ascii="Helvetica Neue" w:hAnsi="Helvetica Neue"/>
          <w:color w:val="000000"/>
          <w:sz w:val="21"/>
          <w:szCs w:val="21"/>
        </w:rPr>
        <w:t xml:space="preserve"> </w:t>
      </w:r>
      <w:proofErr w:type="spellStart"/>
      <w:r>
        <w:rPr>
          <w:rStyle w:val="Emphasis"/>
          <w:rFonts w:ascii="Helvetica Neue" w:hAnsi="Helvetica Neue"/>
          <w:color w:val="000000"/>
          <w:sz w:val="21"/>
          <w:szCs w:val="21"/>
        </w:rPr>
        <w:t>kT</w:t>
      </w:r>
      <w:proofErr w:type="spellEnd"/>
      <w:r>
        <w:rPr>
          <w:rStyle w:val="Emphasis"/>
          <w:rFonts w:ascii="Helvetica Neue" w:hAnsi="Helvetica Neue"/>
          <w:color w:val="000000"/>
          <w:sz w:val="21"/>
          <w:szCs w:val="21"/>
        </w:rPr>
        <w:t xml:space="preserve"> </w:t>
      </w:r>
      <w:r>
        <w:rPr>
          <w:rFonts w:ascii="Helvetica Neue" w:hAnsi="Helvetica Neue"/>
          <w:color w:val="000000"/>
          <w:sz w:val="21"/>
          <w:szCs w:val="21"/>
        </w:rPr>
        <w:t>sec.</w:t>
      </w:r>
    </w:p>
    <w:p w14:paraId="24E4F1CD" w14:textId="05B3EEDF" w:rsidR="00BB0CCE" w:rsidRDefault="00BB0CCE" w:rsidP="00BB0CCE">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Assume that there is no other traffic on the network. Ignore the time taken by each router to process each packet (or message). Assume that packet headers are negligible.</w:t>
      </w:r>
    </w:p>
    <w:p w14:paraId="7E1D042F" w14:textId="7C071282" w:rsidR="00BB0CCE" w:rsidRDefault="00BB0CCE" w:rsidP="00BB0CCE">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Compare the end-to-end delay incurred in transmitting the file for the two options outlined above, i.e. message switching vs packet switching. Which incurs lower delay and under what conditions?</w:t>
      </w:r>
    </w:p>
    <w:p w14:paraId="6CE2DB0E" w14:textId="55FAA969" w:rsidR="00BB0CCE" w:rsidRDefault="00BB0CCE" w:rsidP="00BB0CCE">
      <w:pPr>
        <w:pStyle w:val="NormalWeb"/>
        <w:shd w:val="clear" w:color="auto" w:fill="FFFFFF"/>
        <w:spacing w:before="0" w:beforeAutospacing="0" w:after="150" w:afterAutospacing="0"/>
        <w:rPr>
          <w:rFonts w:ascii="Helvetica Neue" w:hAnsi="Helvetica Neue"/>
          <w:color w:val="000000"/>
          <w:sz w:val="21"/>
          <w:szCs w:val="21"/>
        </w:rPr>
      </w:pPr>
    </w:p>
    <w:p w14:paraId="5FBFA3E3"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35DE4323"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00CB45ED"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4EC5B34F"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7B198DFD"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426F218A"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463E5CA7"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6B051468"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62DB6817"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11F1FEB0"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05B873EB"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0F7DC9D8" w14:textId="77777777" w:rsidR="00BB0CCE" w:rsidRDefault="00BB0CCE" w:rsidP="00BB0CCE">
      <w:pPr>
        <w:pStyle w:val="Heading1"/>
        <w:shd w:val="clear" w:color="auto" w:fill="FFFFFF"/>
        <w:spacing w:before="300" w:beforeAutospacing="0" w:after="150" w:afterAutospacing="0"/>
        <w:rPr>
          <w:rFonts w:ascii="SimSun" w:eastAsia="SimSun" w:hAnsi="SimSun" w:cs="SimSun"/>
          <w:color w:val="000000"/>
          <w:sz w:val="26"/>
          <w:szCs w:val="26"/>
          <w:lang w:val="en-GB"/>
        </w:rPr>
      </w:pPr>
    </w:p>
    <w:p w14:paraId="6C1A1FA9" w14:textId="1043AE2E" w:rsidR="00BB0CCE" w:rsidRPr="00BB0CCE" w:rsidRDefault="00BB0CCE" w:rsidP="00BB0CCE">
      <w:pPr>
        <w:pStyle w:val="Heading1"/>
        <w:shd w:val="clear" w:color="auto" w:fill="FFFFFF"/>
        <w:spacing w:before="300" w:beforeAutospacing="0" w:after="150" w:afterAutospacing="0"/>
        <w:rPr>
          <w:rFonts w:ascii="inherit" w:hAnsi="inherit"/>
          <w:b w:val="0"/>
          <w:bCs w:val="0"/>
          <w:color w:val="000000"/>
          <w:sz w:val="54"/>
          <w:szCs w:val="54"/>
        </w:rPr>
      </w:pPr>
      <w:r w:rsidRPr="00BB0CCE">
        <w:rPr>
          <w:rFonts w:ascii="inherit" w:hAnsi="inherit"/>
          <w:b w:val="0"/>
          <w:bCs w:val="0"/>
          <w:color w:val="000000"/>
          <w:sz w:val="54"/>
          <w:szCs w:val="54"/>
        </w:rPr>
        <w:lastRenderedPageBreak/>
        <w:t>Quiz questions (week 1)</w:t>
      </w:r>
    </w:p>
    <w:p w14:paraId="413D9207" w14:textId="77777777" w:rsidR="00BB0CCE" w:rsidRPr="00BB0CCE" w:rsidRDefault="00BB0CCE" w:rsidP="00BB0CCE">
      <w:pPr>
        <w:shd w:val="clear" w:color="auto" w:fill="FFFFFF"/>
        <w:rPr>
          <w:rFonts w:ascii="Helvetica Neue" w:hAnsi="Helvetica Neue"/>
          <w:color w:val="000000"/>
          <w:sz w:val="21"/>
          <w:szCs w:val="21"/>
        </w:rPr>
      </w:pPr>
      <w:r w:rsidRPr="00BB0CCE">
        <w:rPr>
          <w:rFonts w:ascii="Helvetica Neue" w:hAnsi="Helvetica Neue"/>
          <w:color w:val="000000"/>
          <w:sz w:val="21"/>
          <w:szCs w:val="21"/>
        </w:rPr>
        <w:br/>
      </w:r>
    </w:p>
    <w:p w14:paraId="7217E54A" w14:textId="621BC834" w:rsidR="00BB0CCE" w:rsidRPr="00BB0CCE" w:rsidRDefault="00BB0CCE" w:rsidP="00BB0CCE">
      <w:pPr>
        <w:shd w:val="clear" w:color="auto" w:fill="FFFFFF"/>
        <w:spacing w:after="150"/>
        <w:rPr>
          <w:rFonts w:ascii="Helvetica Neue" w:hAnsi="Helvetica Neue"/>
          <w:color w:val="FF0000"/>
          <w:sz w:val="21"/>
          <w:szCs w:val="21"/>
        </w:rPr>
      </w:pPr>
      <w:r w:rsidRPr="00BB0CCE">
        <w:rPr>
          <w:rFonts w:ascii="Helvetica Neue" w:hAnsi="Helvetica Neue"/>
          <w:b/>
          <w:bCs/>
          <w:color w:val="000000"/>
          <w:sz w:val="21"/>
          <w:szCs w:val="21"/>
        </w:rPr>
        <w:t>Q1. </w:t>
      </w:r>
      <w:r w:rsidRPr="00BB0CCE">
        <w:rPr>
          <w:rFonts w:ascii="Helvetica Neue" w:hAnsi="Helvetica Neue"/>
          <w:color w:val="000000"/>
          <w:sz w:val="21"/>
          <w:szCs w:val="21"/>
        </w:rPr>
        <w:t>Packet switching, instead of circuit switching, is generally used to transfer data in the Internet. True or false?</w:t>
      </w:r>
      <w:r w:rsidR="00FC418D">
        <w:rPr>
          <w:rFonts w:ascii="Helvetica Neue" w:hAnsi="Helvetica Neue"/>
          <w:color w:val="FF0000"/>
          <w:sz w:val="21"/>
          <w:szCs w:val="21"/>
        </w:rPr>
        <w:t xml:space="preserve"> </w:t>
      </w:r>
      <w:r w:rsidR="00FC418D">
        <w:rPr>
          <w:rFonts w:ascii="Helvetica Neue" w:hAnsi="Helvetica Neue" w:hint="eastAsia"/>
          <w:color w:val="FF0000"/>
          <w:sz w:val="21"/>
          <w:szCs w:val="21"/>
        </w:rPr>
        <w:t>True</w:t>
      </w:r>
    </w:p>
    <w:p w14:paraId="19C4446B" w14:textId="443613B6" w:rsidR="00BB0CCE" w:rsidRPr="00BB0CCE" w:rsidRDefault="00BB0CCE" w:rsidP="00BB0CCE">
      <w:pPr>
        <w:shd w:val="clear" w:color="auto" w:fill="FFFFFF"/>
        <w:spacing w:after="150"/>
        <w:rPr>
          <w:rFonts w:ascii="Helvetica Neue" w:hAnsi="Helvetica Neue"/>
          <w:color w:val="FF0000"/>
          <w:sz w:val="21"/>
          <w:szCs w:val="21"/>
        </w:rPr>
      </w:pPr>
      <w:r w:rsidRPr="00BB0CCE">
        <w:rPr>
          <w:rFonts w:ascii="Helvetica Neue" w:hAnsi="Helvetica Neue"/>
          <w:b/>
          <w:bCs/>
          <w:color w:val="000000"/>
          <w:sz w:val="21"/>
          <w:szCs w:val="21"/>
        </w:rPr>
        <w:t>Q2. </w:t>
      </w:r>
      <w:r w:rsidRPr="00BB0CCE">
        <w:rPr>
          <w:rFonts w:ascii="Helvetica Neue" w:hAnsi="Helvetica Neue"/>
          <w:color w:val="000000"/>
          <w:sz w:val="21"/>
          <w:szCs w:val="21"/>
        </w:rPr>
        <w:t>Propagation delay depends on the size of the packet. True or false?</w:t>
      </w:r>
      <w:r w:rsidR="00FC418D">
        <w:rPr>
          <w:rFonts w:ascii="Helvetica Neue" w:hAnsi="Helvetica Neue"/>
          <w:color w:val="000000"/>
          <w:sz w:val="21"/>
          <w:szCs w:val="21"/>
        </w:rPr>
        <w:t xml:space="preserve"> </w:t>
      </w:r>
      <w:r w:rsidR="00FC418D">
        <w:rPr>
          <w:rFonts w:ascii="Helvetica Neue" w:hAnsi="Helvetica Neue"/>
          <w:color w:val="FF0000"/>
          <w:sz w:val="21"/>
          <w:szCs w:val="21"/>
        </w:rPr>
        <w:t>false</w:t>
      </w:r>
    </w:p>
    <w:p w14:paraId="19816C27" w14:textId="27CD9794" w:rsidR="00BB0CCE" w:rsidRPr="00BB0CCE" w:rsidRDefault="00BB0CCE" w:rsidP="00BB0CCE">
      <w:pPr>
        <w:shd w:val="clear" w:color="auto" w:fill="FFFFFF"/>
        <w:spacing w:after="150"/>
        <w:rPr>
          <w:rFonts w:ascii="Helvetica Neue" w:hAnsi="Helvetica Neue"/>
          <w:color w:val="FF0000"/>
          <w:sz w:val="21"/>
          <w:szCs w:val="21"/>
        </w:rPr>
      </w:pPr>
      <w:r w:rsidRPr="00BB0CCE">
        <w:rPr>
          <w:rFonts w:ascii="Helvetica Neue" w:hAnsi="Helvetica Neue"/>
          <w:b/>
          <w:bCs/>
          <w:color w:val="000000"/>
          <w:sz w:val="21"/>
          <w:szCs w:val="21"/>
        </w:rPr>
        <w:t>Q3. </w:t>
      </w:r>
      <w:r w:rsidRPr="00BB0CCE">
        <w:rPr>
          <w:rFonts w:ascii="Helvetica Neue" w:hAnsi="Helvetica Neue"/>
          <w:color w:val="000000"/>
          <w:sz w:val="21"/>
          <w:szCs w:val="21"/>
        </w:rPr>
        <w:t>Which of the following delays is significantly affected by the load in the network?</w:t>
      </w:r>
      <w:r w:rsidR="00FC418D">
        <w:rPr>
          <w:rFonts w:ascii="Helvetica Neue" w:hAnsi="Helvetica Neue"/>
          <w:color w:val="FF0000"/>
          <w:sz w:val="21"/>
          <w:szCs w:val="21"/>
        </w:rPr>
        <w:t xml:space="preserve"> (B)</w:t>
      </w:r>
    </w:p>
    <w:p w14:paraId="151EDF40"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color w:val="000000"/>
          <w:sz w:val="21"/>
          <w:szCs w:val="21"/>
        </w:rPr>
        <w:t>A. Processing delay</w:t>
      </w:r>
    </w:p>
    <w:p w14:paraId="5C674DE0"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color w:val="000000"/>
          <w:sz w:val="21"/>
          <w:szCs w:val="21"/>
        </w:rPr>
        <w:t>B. Queuing delay</w:t>
      </w:r>
    </w:p>
    <w:p w14:paraId="022369FD"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color w:val="000000"/>
          <w:sz w:val="21"/>
          <w:szCs w:val="21"/>
        </w:rPr>
        <w:t>C. Transmission delay</w:t>
      </w:r>
    </w:p>
    <w:p w14:paraId="23A5B9B2"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color w:val="000000"/>
          <w:sz w:val="21"/>
          <w:szCs w:val="21"/>
        </w:rPr>
        <w:t>D. Propagation delay</w:t>
      </w:r>
    </w:p>
    <w:p w14:paraId="27D1B0A5" w14:textId="1AC85DB8"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b/>
          <w:bCs/>
          <w:color w:val="000000"/>
          <w:sz w:val="21"/>
          <w:szCs w:val="21"/>
        </w:rPr>
        <w:t>Q4. </w:t>
      </w:r>
      <w:r w:rsidRPr="00BB0CCE">
        <w:rPr>
          <w:rFonts w:ascii="Helvetica Neue" w:hAnsi="Helvetica Neue"/>
          <w:color w:val="000000"/>
          <w:sz w:val="21"/>
          <w:szCs w:val="21"/>
        </w:rPr>
        <w:t>Consider a packet that has just arrived at a router. What is the correct order of the delays encountered by the packet until it reaches the next-hop router?</w:t>
      </w:r>
      <w:r w:rsidR="00FC418D">
        <w:rPr>
          <w:rFonts w:ascii="Helvetica Neue" w:hAnsi="Helvetica Neue"/>
          <w:color w:val="000000"/>
          <w:sz w:val="21"/>
          <w:szCs w:val="21"/>
        </w:rPr>
        <w:t xml:space="preserve"> </w:t>
      </w:r>
      <w:r w:rsidR="00FC418D" w:rsidRPr="00FC418D">
        <w:rPr>
          <w:rFonts w:ascii="Helvetica Neue" w:hAnsi="Helvetica Neue"/>
          <w:color w:val="FF0000"/>
          <w:sz w:val="21"/>
          <w:szCs w:val="21"/>
        </w:rPr>
        <w:t>(C)</w:t>
      </w:r>
    </w:p>
    <w:p w14:paraId="32725F4B"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color w:val="000000"/>
          <w:sz w:val="21"/>
          <w:szCs w:val="21"/>
        </w:rPr>
        <w:t>A. Transmission, processing, propagation, queuing</w:t>
      </w:r>
    </w:p>
    <w:p w14:paraId="68BE804F"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color w:val="000000"/>
          <w:sz w:val="21"/>
          <w:szCs w:val="21"/>
        </w:rPr>
        <w:t>B. Propagation, processing, transmission, queuing</w:t>
      </w:r>
    </w:p>
    <w:p w14:paraId="6F4D3C26"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color w:val="000000"/>
          <w:sz w:val="21"/>
          <w:szCs w:val="21"/>
        </w:rPr>
        <w:t>C. Processing, queuing, transmission, propagation</w:t>
      </w:r>
    </w:p>
    <w:p w14:paraId="01097BC3"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color w:val="000000"/>
          <w:sz w:val="21"/>
          <w:szCs w:val="21"/>
        </w:rPr>
        <w:t>D. Queuing, processing, propagation, transmission</w:t>
      </w:r>
    </w:p>
    <w:p w14:paraId="63DDA85A" w14:textId="49AB5360" w:rsid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b/>
          <w:bCs/>
          <w:color w:val="000000"/>
          <w:sz w:val="21"/>
          <w:szCs w:val="21"/>
        </w:rPr>
        <w:t>Q5. </w:t>
      </w:r>
      <w:r w:rsidRPr="00BB0CCE">
        <w:rPr>
          <w:rFonts w:ascii="Helvetica Neue" w:hAnsi="Helvetica Neue"/>
          <w:color w:val="000000"/>
          <w:sz w:val="21"/>
          <w:szCs w:val="21"/>
        </w:rPr>
        <w:t>As an application developer, what measure would you take to reduce the total delay involved in transferring image files across the Internet? Hint: You do not have control on the core of the network i.e., route taken, bandwidth etc.</w:t>
      </w:r>
    </w:p>
    <w:p w14:paraId="4CAA6669" w14:textId="0B4A9822" w:rsidR="00FC418D" w:rsidRPr="00FC418D" w:rsidRDefault="00FC418D" w:rsidP="00BB0CCE">
      <w:pPr>
        <w:shd w:val="clear" w:color="auto" w:fill="FFFFFF"/>
        <w:spacing w:after="150"/>
        <w:rPr>
          <w:rFonts w:ascii="Helvetica Neue" w:hAnsi="Helvetica Neue"/>
          <w:color w:val="FF0000"/>
          <w:sz w:val="21"/>
          <w:szCs w:val="21"/>
        </w:rPr>
      </w:pPr>
      <w:r w:rsidRPr="00FC418D">
        <w:rPr>
          <w:rFonts w:ascii="Helvetica Neue" w:hAnsi="Helvetica Neue"/>
          <w:color w:val="FF0000"/>
          <w:sz w:val="21"/>
          <w:szCs w:val="21"/>
        </w:rPr>
        <w:t>simply compress the size of the image.</w:t>
      </w:r>
    </w:p>
    <w:p w14:paraId="4DAAD69F" w14:textId="77777777" w:rsidR="00FC418D" w:rsidRPr="00BB0CCE" w:rsidRDefault="00FC418D" w:rsidP="00BB0CCE">
      <w:pPr>
        <w:shd w:val="clear" w:color="auto" w:fill="FFFFFF"/>
        <w:spacing w:after="150"/>
        <w:rPr>
          <w:rFonts w:ascii="Helvetica Neue" w:hAnsi="Helvetica Neue"/>
          <w:color w:val="000000"/>
          <w:sz w:val="21"/>
          <w:szCs w:val="21"/>
        </w:rPr>
      </w:pPr>
    </w:p>
    <w:p w14:paraId="49906D99" w14:textId="77777777" w:rsidR="00BB0CCE" w:rsidRPr="00BB0CCE" w:rsidRDefault="00BB0CCE" w:rsidP="00BB0CCE">
      <w:pPr>
        <w:shd w:val="clear" w:color="auto" w:fill="FFFFFF"/>
        <w:spacing w:after="150"/>
        <w:rPr>
          <w:rFonts w:ascii="Helvetica Neue" w:hAnsi="Helvetica Neue"/>
          <w:color w:val="000000"/>
          <w:sz w:val="21"/>
          <w:szCs w:val="21"/>
        </w:rPr>
      </w:pPr>
      <w:r w:rsidRPr="00BB0CCE">
        <w:rPr>
          <w:rFonts w:ascii="Helvetica Neue" w:hAnsi="Helvetica Neue"/>
          <w:b/>
          <w:bCs/>
          <w:color w:val="000000"/>
          <w:sz w:val="21"/>
          <w:szCs w:val="21"/>
        </w:rPr>
        <w:t>Q6. </w:t>
      </w:r>
      <w:r w:rsidRPr="00BB0CCE">
        <w:rPr>
          <w:rFonts w:ascii="Helvetica Neue" w:hAnsi="Helvetica Neue"/>
          <w:color w:val="000000"/>
          <w:sz w:val="21"/>
          <w:szCs w:val="21"/>
        </w:rPr>
        <w:t>Is it possible to increase the upstream data rate while using ADSL? If yes how?</w:t>
      </w:r>
    </w:p>
    <w:p w14:paraId="10562BD9" w14:textId="54DCE4F2" w:rsidR="00FC418D" w:rsidRDefault="00FC418D" w:rsidP="00FC418D">
      <w:pPr>
        <w:rPr>
          <w:color w:val="FF0000"/>
        </w:rPr>
      </w:pPr>
      <w:r w:rsidRPr="00FC418D">
        <w:rPr>
          <w:color w:val="FF0000"/>
        </w:rPr>
        <w:t xml:space="preserve">Frequency re-allocation for ADSL upstream and downstream data would work (to some extent). </w:t>
      </w:r>
    </w:p>
    <w:p w14:paraId="3947EBD6" w14:textId="26D9E220" w:rsidR="00FC418D" w:rsidRDefault="00FC418D" w:rsidP="00FC418D">
      <w:pPr>
        <w:rPr>
          <w:color w:val="FF0000"/>
        </w:rPr>
      </w:pPr>
    </w:p>
    <w:p w14:paraId="0FC4A94A" w14:textId="069F3030" w:rsidR="00FC418D" w:rsidRDefault="00FC418D" w:rsidP="00FC418D">
      <w:pPr>
        <w:rPr>
          <w:color w:val="FF0000"/>
        </w:rPr>
      </w:pPr>
    </w:p>
    <w:p w14:paraId="24084CAC" w14:textId="6D7234E7" w:rsidR="00FC418D" w:rsidRDefault="00FC418D" w:rsidP="00FC418D">
      <w:pPr>
        <w:rPr>
          <w:color w:val="FF0000"/>
        </w:rPr>
      </w:pPr>
    </w:p>
    <w:p w14:paraId="51647AA0" w14:textId="16C13DF2" w:rsidR="00FC418D" w:rsidRDefault="00FC418D" w:rsidP="00FC418D">
      <w:pPr>
        <w:rPr>
          <w:color w:val="FF0000"/>
        </w:rPr>
      </w:pPr>
    </w:p>
    <w:p w14:paraId="0E721D05" w14:textId="4AD013D2" w:rsidR="00FC418D" w:rsidRDefault="00FC418D" w:rsidP="00FC418D">
      <w:pPr>
        <w:rPr>
          <w:color w:val="FF0000"/>
        </w:rPr>
      </w:pPr>
    </w:p>
    <w:p w14:paraId="2B953250" w14:textId="15B7E46F" w:rsidR="00FC418D" w:rsidRDefault="00FC418D" w:rsidP="00FC418D">
      <w:pPr>
        <w:rPr>
          <w:color w:val="FF0000"/>
        </w:rPr>
      </w:pPr>
    </w:p>
    <w:p w14:paraId="4AC320BC" w14:textId="3ACB9ECB" w:rsidR="00FC418D" w:rsidRDefault="00FC418D" w:rsidP="00FC418D">
      <w:pPr>
        <w:rPr>
          <w:color w:val="FF0000"/>
        </w:rPr>
      </w:pPr>
    </w:p>
    <w:p w14:paraId="3097AB10" w14:textId="458A4C12" w:rsidR="00FC418D" w:rsidRDefault="00FC418D" w:rsidP="00FC418D">
      <w:pPr>
        <w:rPr>
          <w:color w:val="FF0000"/>
        </w:rPr>
      </w:pPr>
    </w:p>
    <w:p w14:paraId="65951E69" w14:textId="24BC941D" w:rsidR="00FC418D" w:rsidRDefault="00FC418D" w:rsidP="00FC418D">
      <w:pPr>
        <w:rPr>
          <w:color w:val="FF0000"/>
        </w:rPr>
      </w:pPr>
    </w:p>
    <w:p w14:paraId="718ADA93" w14:textId="76F02286" w:rsidR="00FC418D" w:rsidRDefault="00FC418D" w:rsidP="00FC418D">
      <w:pPr>
        <w:rPr>
          <w:color w:val="FF0000"/>
        </w:rPr>
      </w:pPr>
    </w:p>
    <w:p w14:paraId="756968E3" w14:textId="67E9B031" w:rsidR="00FC418D" w:rsidRDefault="00FC418D" w:rsidP="00FC418D">
      <w:pPr>
        <w:rPr>
          <w:color w:val="FF0000"/>
        </w:rPr>
      </w:pPr>
    </w:p>
    <w:p w14:paraId="0B193F04" w14:textId="62932F8D" w:rsidR="00FC418D" w:rsidRDefault="00FC418D" w:rsidP="00FC418D">
      <w:pPr>
        <w:rPr>
          <w:color w:val="FF0000"/>
        </w:rPr>
      </w:pPr>
    </w:p>
    <w:p w14:paraId="43942FC8" w14:textId="26F9D34A" w:rsidR="00FC418D" w:rsidRDefault="00FC418D" w:rsidP="00FC418D">
      <w:pPr>
        <w:rPr>
          <w:color w:val="FF0000"/>
        </w:rPr>
      </w:pPr>
    </w:p>
    <w:p w14:paraId="592B8A3C" w14:textId="77777777" w:rsidR="00FC418D" w:rsidRDefault="00FC418D" w:rsidP="00FC418D">
      <w:pPr>
        <w:rPr>
          <w:color w:val="FF0000"/>
        </w:rPr>
      </w:pPr>
    </w:p>
    <w:p w14:paraId="09112D0D" w14:textId="6AD9D36A" w:rsidR="00FC418D" w:rsidRDefault="00FC418D" w:rsidP="00FC418D">
      <w:pPr>
        <w:rPr>
          <w:color w:val="FF0000"/>
        </w:rPr>
      </w:pPr>
    </w:p>
    <w:p w14:paraId="0EE5F44D" w14:textId="6642C8A5" w:rsidR="00FC418D" w:rsidRDefault="00FC418D" w:rsidP="00FC418D">
      <w:r>
        <w:rPr>
          <w:rFonts w:ascii="Helvetica Neue" w:hAnsi="Helvetica Neue"/>
          <w:color w:val="000000"/>
          <w:sz w:val="54"/>
          <w:szCs w:val="54"/>
          <w:shd w:val="clear" w:color="auto" w:fill="FFFFFF"/>
        </w:rPr>
        <w:lastRenderedPageBreak/>
        <w:t>Quiz</w:t>
      </w:r>
      <w:r w:rsidR="0036338E">
        <w:rPr>
          <w:rFonts w:ascii="Helvetica Neue" w:hAnsi="Helvetica Neue"/>
          <w:color w:val="000000"/>
          <w:sz w:val="54"/>
          <w:szCs w:val="54"/>
          <w:shd w:val="clear" w:color="auto" w:fill="FFFFFF"/>
        </w:rPr>
        <w:t xml:space="preserve">2 </w:t>
      </w:r>
    </w:p>
    <w:p w14:paraId="4190757B" w14:textId="77777777" w:rsidR="00FC418D" w:rsidRDefault="00FC418D" w:rsidP="00FC418D">
      <w:pPr>
        <w:rPr>
          <w:color w:val="FF0000"/>
        </w:rPr>
      </w:pPr>
    </w:p>
    <w:p w14:paraId="7B52DE1C" w14:textId="351FDB13" w:rsidR="00FC418D" w:rsidRDefault="00FC418D" w:rsidP="00FC418D">
      <w:pPr>
        <w:rPr>
          <w:color w:val="FF0000"/>
        </w:rPr>
      </w:pPr>
    </w:p>
    <w:p w14:paraId="10096620" w14:textId="6209A954" w:rsidR="00FC418D" w:rsidRPr="0040042D" w:rsidRDefault="00FC418D" w:rsidP="00FC418D">
      <w:pPr>
        <w:pStyle w:val="NormalWeb"/>
        <w:shd w:val="clear" w:color="auto" w:fill="FFFFFF"/>
        <w:spacing w:before="0" w:beforeAutospacing="0" w:after="150" w:afterAutospacing="0"/>
        <w:rPr>
          <w:rFonts w:ascii="Helvetica Neue" w:hAnsi="Helvetica Neue"/>
          <w:sz w:val="21"/>
          <w:szCs w:val="21"/>
        </w:rPr>
      </w:pPr>
      <w:r>
        <w:rPr>
          <w:rStyle w:val="Strong"/>
          <w:rFonts w:ascii="Helvetica Neue" w:hAnsi="Helvetica Neue"/>
          <w:color w:val="000000"/>
          <w:sz w:val="21"/>
          <w:szCs w:val="21"/>
        </w:rPr>
        <w:t>Q1. </w:t>
      </w:r>
      <w:r>
        <w:rPr>
          <w:rFonts w:ascii="Helvetica Neue" w:hAnsi="Helvetica Neue"/>
          <w:color w:val="000000"/>
          <w:sz w:val="21"/>
          <w:szCs w:val="21"/>
        </w:rPr>
        <w:t xml:space="preserve">In the Internet, which layer has only one choice of protocol </w:t>
      </w:r>
      <w:r w:rsidR="0040042D">
        <w:rPr>
          <w:rFonts w:ascii="Helvetica Neue" w:hAnsi="Helvetica Neue"/>
          <w:color w:val="FF0000"/>
          <w:sz w:val="21"/>
          <w:szCs w:val="21"/>
        </w:rPr>
        <w:t>B</w:t>
      </w:r>
    </w:p>
    <w:p w14:paraId="539F8B3A"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A. Physical</w:t>
      </w:r>
    </w:p>
    <w:p w14:paraId="2AAD135A"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B. Network</w:t>
      </w:r>
    </w:p>
    <w:p w14:paraId="4CCC3105"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C. Transport</w:t>
      </w:r>
    </w:p>
    <w:p w14:paraId="5081780A"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D. Application</w:t>
      </w:r>
    </w:p>
    <w:p w14:paraId="11E6EEB4" w14:textId="63058CCA"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Q2. </w:t>
      </w:r>
      <w:r>
        <w:rPr>
          <w:rFonts w:ascii="Helvetica Neue" w:hAnsi="Helvetica Neue"/>
          <w:color w:val="000000"/>
          <w:sz w:val="21"/>
          <w:szCs w:val="21"/>
        </w:rPr>
        <w:t xml:space="preserve">Which layer is NOT implemented in Internet </w:t>
      </w:r>
      <w:proofErr w:type="gramStart"/>
      <w:r>
        <w:rPr>
          <w:rFonts w:ascii="Helvetica Neue" w:hAnsi="Helvetica Neue"/>
          <w:color w:val="000000"/>
          <w:sz w:val="21"/>
          <w:szCs w:val="21"/>
        </w:rPr>
        <w:t>routers</w:t>
      </w:r>
      <w:r w:rsidR="0040042D">
        <w:rPr>
          <w:rFonts w:ascii="Helvetica Neue" w:hAnsi="Helvetica Neue"/>
          <w:color w:val="000000"/>
          <w:sz w:val="21"/>
          <w:szCs w:val="21"/>
        </w:rPr>
        <w:t xml:space="preserve">  </w:t>
      </w:r>
      <w:r w:rsidR="0040042D" w:rsidRPr="0040042D">
        <w:rPr>
          <w:rFonts w:ascii="Helvetica Neue" w:hAnsi="Helvetica Neue"/>
          <w:color w:val="FF0000"/>
          <w:sz w:val="21"/>
          <w:szCs w:val="21"/>
        </w:rPr>
        <w:t>D</w:t>
      </w:r>
      <w:proofErr w:type="gramEnd"/>
    </w:p>
    <w:p w14:paraId="63602569"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A. Physical</w:t>
      </w:r>
    </w:p>
    <w:p w14:paraId="7A882BEC"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B. Data link</w:t>
      </w:r>
    </w:p>
    <w:p w14:paraId="5509E376"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C. Network</w:t>
      </w:r>
    </w:p>
    <w:p w14:paraId="776800E7"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D. Transport</w:t>
      </w:r>
    </w:p>
    <w:p w14:paraId="6BF7925B" w14:textId="111A2B63"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Q3. </w:t>
      </w:r>
      <w:r>
        <w:rPr>
          <w:rFonts w:ascii="Helvetica Neue" w:hAnsi="Helvetica Neue"/>
          <w:color w:val="000000"/>
          <w:sz w:val="21"/>
          <w:szCs w:val="21"/>
        </w:rPr>
        <w:t>Do a quick search on the Internet on "firewall" (some information about firewall is also available in your text on page 376, 7th Ed., for example). Why do you think that firewall violates the layering principle?</w:t>
      </w:r>
    </w:p>
    <w:p w14:paraId="56E1AFB9" w14:textId="77777777" w:rsidR="001E1A1A" w:rsidRDefault="001E1A1A" w:rsidP="001E1A1A">
      <w:r>
        <w:t xml:space="preserve">Firewall access various Application and Transport layer header fields thus breaking the </w:t>
      </w:r>
      <w:proofErr w:type="spellStart"/>
      <w:r>
        <w:t>endto</w:t>
      </w:r>
      <w:proofErr w:type="spellEnd"/>
      <w:r>
        <w:t xml:space="preserve">-end notion for these layers. </w:t>
      </w:r>
    </w:p>
    <w:p w14:paraId="33FF25AB" w14:textId="77777777" w:rsidR="001E1A1A" w:rsidRDefault="001E1A1A" w:rsidP="00FC418D">
      <w:pPr>
        <w:pStyle w:val="NormalWeb"/>
        <w:shd w:val="clear" w:color="auto" w:fill="FFFFFF"/>
        <w:spacing w:before="0" w:beforeAutospacing="0" w:after="150" w:afterAutospacing="0"/>
        <w:rPr>
          <w:rFonts w:ascii="Helvetica Neue" w:hAnsi="Helvetica Neue"/>
          <w:color w:val="000000"/>
          <w:sz w:val="21"/>
          <w:szCs w:val="21"/>
        </w:rPr>
      </w:pPr>
    </w:p>
    <w:p w14:paraId="13B69164" w14:textId="10E62D3E"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Q4. </w:t>
      </w:r>
      <w:r>
        <w:rPr>
          <w:rFonts w:ascii="Helvetica Neue" w:hAnsi="Helvetica Neue"/>
          <w:color w:val="000000"/>
          <w:sz w:val="21"/>
          <w:szCs w:val="21"/>
        </w:rPr>
        <w:t xml:space="preserve">Find about </w:t>
      </w:r>
      <w:proofErr w:type="spellStart"/>
      <w:r>
        <w:rPr>
          <w:rFonts w:ascii="Helvetica Neue" w:hAnsi="Helvetica Neue"/>
          <w:color w:val="000000"/>
          <w:sz w:val="21"/>
          <w:szCs w:val="21"/>
        </w:rPr>
        <w:t>about</w:t>
      </w:r>
      <w:proofErr w:type="spellEnd"/>
      <w:r>
        <w:rPr>
          <w:rFonts w:ascii="Helvetica Neue" w:hAnsi="Helvetica Neue"/>
          <w:color w:val="000000"/>
          <w:sz w:val="21"/>
          <w:szCs w:val="21"/>
        </w:rPr>
        <w:t xml:space="preserve"> "TCP Splitting" from the Internet. Your text also contains some information about TCP Splitting on page 303, 7th Ed., for example. What is the motivation for TCP Splitting to break the layering principle?</w:t>
      </w:r>
      <w:r w:rsidR="0040042D">
        <w:rPr>
          <w:rFonts w:ascii="Helvetica Neue" w:hAnsi="Helvetica Neue"/>
          <w:color w:val="000000"/>
          <w:sz w:val="21"/>
          <w:szCs w:val="21"/>
        </w:rPr>
        <w:tab/>
      </w:r>
      <w:r w:rsidR="0040042D">
        <w:rPr>
          <w:rFonts w:ascii="Helvetica Neue" w:hAnsi="Helvetica Neue"/>
          <w:color w:val="000000"/>
          <w:sz w:val="21"/>
          <w:szCs w:val="21"/>
        </w:rPr>
        <w:tab/>
      </w:r>
      <w:r w:rsidR="0040042D" w:rsidRPr="0040042D">
        <w:rPr>
          <w:rFonts w:ascii="Helvetica Neue" w:hAnsi="Helvetica Neue"/>
          <w:color w:val="FF0000"/>
          <w:sz w:val="21"/>
          <w:szCs w:val="21"/>
        </w:rPr>
        <w:t>C</w:t>
      </w:r>
    </w:p>
    <w:p w14:paraId="5DF46532"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A. Security</w:t>
      </w:r>
    </w:p>
    <w:p w14:paraId="03DB0E07"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B. Performance in terms of reducing the packet header size</w:t>
      </w:r>
    </w:p>
    <w:p w14:paraId="05B5D460"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C. Performance in terms of reducing the end-to-end delay</w:t>
      </w:r>
    </w:p>
    <w:p w14:paraId="2BA11256"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D. Performance in terms of reducing the queueing delay in the routers</w:t>
      </w:r>
    </w:p>
    <w:p w14:paraId="5D492E34" w14:textId="2F29E7B0"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Q5. </w:t>
      </w:r>
      <w:r>
        <w:rPr>
          <w:rFonts w:ascii="Helvetica Neue" w:hAnsi="Helvetica Neue"/>
          <w:color w:val="000000"/>
          <w:sz w:val="21"/>
          <w:szCs w:val="21"/>
        </w:rPr>
        <w:t>Network applications run on</w:t>
      </w:r>
      <w:r w:rsidR="0040042D">
        <w:rPr>
          <w:rFonts w:ascii="Helvetica Neue" w:hAnsi="Helvetica Neue"/>
          <w:color w:val="000000"/>
          <w:sz w:val="21"/>
          <w:szCs w:val="21"/>
        </w:rPr>
        <w:tab/>
      </w:r>
      <w:r w:rsidR="0040042D" w:rsidRPr="0040042D">
        <w:rPr>
          <w:rFonts w:ascii="Helvetica Neue" w:hAnsi="Helvetica Neue"/>
          <w:color w:val="FF0000"/>
          <w:sz w:val="21"/>
          <w:szCs w:val="21"/>
        </w:rPr>
        <w:t>B</w:t>
      </w:r>
    </w:p>
    <w:p w14:paraId="5B7E6D3C"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A. network core devices, such as routers and switches</w:t>
      </w:r>
    </w:p>
    <w:p w14:paraId="1C3189AA"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B. end hosts, such as smartphones and desktops</w:t>
      </w:r>
    </w:p>
    <w:p w14:paraId="337B03B1"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C. access routers or gateways, such as wireless routers</w:t>
      </w:r>
    </w:p>
    <w:p w14:paraId="11497B57"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D. all of the above</w:t>
      </w:r>
    </w:p>
    <w:p w14:paraId="4B0D6A82" w14:textId="5CA7E50A"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Q6</w:t>
      </w:r>
      <w:r>
        <w:rPr>
          <w:rFonts w:ascii="Helvetica Neue" w:hAnsi="Helvetica Neue"/>
          <w:color w:val="000000"/>
          <w:sz w:val="21"/>
          <w:szCs w:val="21"/>
        </w:rPr>
        <w:t>. If two processes on the same machine want to communicate with each other, they</w:t>
      </w:r>
      <w:r w:rsidR="0040042D">
        <w:rPr>
          <w:rFonts w:ascii="Helvetica Neue" w:hAnsi="Helvetica Neue"/>
          <w:color w:val="000000"/>
          <w:sz w:val="21"/>
          <w:szCs w:val="21"/>
        </w:rPr>
        <w:t xml:space="preserve">     </w:t>
      </w:r>
      <w:r w:rsidR="00CE2885">
        <w:rPr>
          <w:rFonts w:ascii="Helvetica Neue" w:hAnsi="Helvetica Neue"/>
          <w:color w:val="FF0000"/>
          <w:sz w:val="21"/>
          <w:szCs w:val="21"/>
        </w:rPr>
        <w:t>B</w:t>
      </w:r>
    </w:p>
    <w:p w14:paraId="5CBBD604"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A. must send messages to each other</w:t>
      </w:r>
    </w:p>
    <w:p w14:paraId="2D0E3AA9"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B. do not have to send messages to each other, but can simply share some common memory space within the same machine</w:t>
      </w:r>
    </w:p>
    <w:p w14:paraId="15ED2BC1"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C. must use TCP</w:t>
      </w:r>
    </w:p>
    <w:p w14:paraId="46B45418" w14:textId="77777777" w:rsidR="00FC418D" w:rsidRDefault="00FC418D" w:rsidP="00FC418D">
      <w:pPr>
        <w:pStyle w:val="NormalWeb"/>
        <w:shd w:val="clear" w:color="auto" w:fill="FFFFFF"/>
        <w:spacing w:before="0" w:beforeAutospacing="0" w:after="150" w:afterAutospacing="0"/>
        <w:ind w:left="300"/>
        <w:rPr>
          <w:rFonts w:ascii="Helvetica Neue" w:hAnsi="Helvetica Neue"/>
          <w:color w:val="000000"/>
          <w:sz w:val="21"/>
          <w:szCs w:val="21"/>
        </w:rPr>
      </w:pPr>
      <w:r>
        <w:rPr>
          <w:rFonts w:ascii="Helvetica Neue" w:hAnsi="Helvetica Neue"/>
          <w:color w:val="000000"/>
          <w:sz w:val="21"/>
          <w:szCs w:val="21"/>
        </w:rPr>
        <w:t>D. could use FTP</w:t>
      </w:r>
    </w:p>
    <w:p w14:paraId="0F0AF36A" w14:textId="7C0C940A"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lastRenderedPageBreak/>
        <w:t>Q7</w:t>
      </w:r>
      <w:r>
        <w:rPr>
          <w:rFonts w:ascii="Helvetica Neue" w:hAnsi="Helvetica Neue"/>
          <w:color w:val="000000"/>
          <w:sz w:val="21"/>
          <w:szCs w:val="21"/>
        </w:rPr>
        <w:t>. The client process must use a well-known port number for its socket. True or False?</w:t>
      </w:r>
      <w:r w:rsidR="0040042D">
        <w:rPr>
          <w:rFonts w:ascii="Helvetica Neue" w:hAnsi="Helvetica Neue"/>
          <w:color w:val="000000"/>
          <w:sz w:val="21"/>
          <w:szCs w:val="21"/>
        </w:rPr>
        <w:t xml:space="preserve">   </w:t>
      </w:r>
      <w:r w:rsidR="0040042D" w:rsidRPr="0040042D">
        <w:rPr>
          <w:rFonts w:ascii="Helvetica Neue" w:hAnsi="Helvetica Neue"/>
          <w:color w:val="FF0000"/>
          <w:sz w:val="21"/>
          <w:szCs w:val="21"/>
        </w:rPr>
        <w:t>F</w:t>
      </w:r>
    </w:p>
    <w:p w14:paraId="3228E30E" w14:textId="20AF52A2"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Q8</w:t>
      </w:r>
      <w:r>
        <w:rPr>
          <w:rFonts w:ascii="Helvetica Neue" w:hAnsi="Helvetica Neue"/>
          <w:color w:val="000000"/>
          <w:sz w:val="21"/>
          <w:szCs w:val="21"/>
        </w:rPr>
        <w:t>. Client-Server architecture can only be implemented with TCP at the transport layer. True or False?</w:t>
      </w:r>
      <w:r w:rsidR="00CE2885">
        <w:rPr>
          <w:rFonts w:ascii="Helvetica Neue" w:hAnsi="Helvetica Neue"/>
          <w:color w:val="000000"/>
          <w:sz w:val="21"/>
          <w:szCs w:val="21"/>
        </w:rPr>
        <w:tab/>
      </w:r>
      <w:r w:rsidR="00CE2885" w:rsidRPr="00CE2885">
        <w:rPr>
          <w:rFonts w:ascii="Helvetica Neue" w:hAnsi="Helvetica Neue"/>
          <w:color w:val="FF0000"/>
          <w:sz w:val="21"/>
          <w:szCs w:val="21"/>
        </w:rPr>
        <w:t>UDP F</w:t>
      </w:r>
    </w:p>
    <w:p w14:paraId="659B56BE" w14:textId="3F03179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Q9. </w:t>
      </w:r>
      <w:r>
        <w:rPr>
          <w:rFonts w:ascii="Helvetica Neue" w:hAnsi="Helvetica Neue"/>
          <w:color w:val="000000"/>
          <w:sz w:val="21"/>
          <w:szCs w:val="21"/>
        </w:rPr>
        <w:t>HTTP belongs to</w:t>
      </w:r>
      <w:r w:rsidR="00CE2885">
        <w:rPr>
          <w:rFonts w:ascii="Helvetica Neue" w:hAnsi="Helvetica Neue"/>
          <w:color w:val="000000"/>
          <w:sz w:val="21"/>
          <w:szCs w:val="21"/>
        </w:rPr>
        <w:tab/>
      </w:r>
      <w:r w:rsidR="00CE2885" w:rsidRPr="00CE2885">
        <w:rPr>
          <w:rFonts w:ascii="Helvetica Neue" w:hAnsi="Helvetica Neue"/>
          <w:color w:val="FF0000"/>
          <w:sz w:val="21"/>
          <w:szCs w:val="21"/>
        </w:rPr>
        <w:t>B</w:t>
      </w:r>
    </w:p>
    <w:p w14:paraId="135B9BE1"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A. Transport layer</w:t>
      </w:r>
    </w:p>
    <w:p w14:paraId="3C77CCF2"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B. Application layer</w:t>
      </w:r>
    </w:p>
    <w:p w14:paraId="5AFE4152"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C. Network layer</w:t>
      </w:r>
    </w:p>
    <w:p w14:paraId="671CC5B9"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D. Physical layer</w:t>
      </w:r>
    </w:p>
    <w:p w14:paraId="55DA295D" w14:textId="4E65A690"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Q10</w:t>
      </w:r>
      <w:r>
        <w:rPr>
          <w:rFonts w:ascii="Helvetica Neue" w:hAnsi="Helvetica Neue"/>
          <w:color w:val="000000"/>
          <w:sz w:val="21"/>
          <w:szCs w:val="21"/>
        </w:rPr>
        <w:t>. To send the number 256, HTTP will consume</w:t>
      </w:r>
      <w:r w:rsidR="00CE2885">
        <w:rPr>
          <w:rFonts w:ascii="Helvetica Neue" w:hAnsi="Helvetica Neue"/>
          <w:color w:val="000000"/>
          <w:sz w:val="21"/>
          <w:szCs w:val="21"/>
        </w:rPr>
        <w:tab/>
      </w:r>
      <w:r w:rsidR="00CE2885" w:rsidRPr="00CE2885">
        <w:rPr>
          <w:rFonts w:ascii="Helvetica Neue" w:hAnsi="Helvetica Neue"/>
          <w:color w:val="FF0000"/>
          <w:sz w:val="21"/>
          <w:szCs w:val="21"/>
        </w:rPr>
        <w:t>C</w:t>
      </w:r>
    </w:p>
    <w:p w14:paraId="2D71C8DA"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A. 1 byte</w:t>
      </w:r>
    </w:p>
    <w:p w14:paraId="01331489"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B. 2 bytes</w:t>
      </w:r>
    </w:p>
    <w:p w14:paraId="1FA78E3C"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C. 3 bytes</w:t>
      </w:r>
    </w:p>
    <w:p w14:paraId="7A084BB1"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D. 4 bytes</w:t>
      </w:r>
    </w:p>
    <w:p w14:paraId="2B4CBDF9" w14:textId="265F10C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11 </w:t>
      </w:r>
      <w:r>
        <w:rPr>
          <w:rFonts w:ascii="Helvetica Neue" w:hAnsi="Helvetica Neue"/>
          <w:color w:val="000000"/>
          <w:sz w:val="21"/>
          <w:szCs w:val="21"/>
        </w:rPr>
        <w:t>.</w:t>
      </w:r>
      <w:proofErr w:type="gramEnd"/>
      <w:r>
        <w:rPr>
          <w:rFonts w:ascii="Helvetica Neue" w:hAnsi="Helvetica Neue"/>
          <w:color w:val="000000"/>
          <w:sz w:val="21"/>
          <w:szCs w:val="21"/>
        </w:rPr>
        <w:t xml:space="preserve"> We could achieve some of the things achieved with cookies today if HTTP was 'stateful' (i.e., NOT stateless). True or False?</w:t>
      </w:r>
      <w:r w:rsidR="00CE2885">
        <w:rPr>
          <w:rFonts w:ascii="Helvetica Neue" w:hAnsi="Helvetica Neue"/>
          <w:color w:val="000000"/>
          <w:sz w:val="21"/>
          <w:szCs w:val="21"/>
        </w:rPr>
        <w:t xml:space="preserve"> </w:t>
      </w:r>
      <w:r w:rsidR="00CE2885" w:rsidRPr="00CE2885">
        <w:rPr>
          <w:rFonts w:ascii="Helvetica Neue" w:hAnsi="Helvetica Neue"/>
          <w:color w:val="FF0000"/>
          <w:sz w:val="21"/>
          <w:szCs w:val="21"/>
        </w:rPr>
        <w:t>True</w:t>
      </w:r>
    </w:p>
    <w:p w14:paraId="3A20D4A5"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12 </w:t>
      </w:r>
      <w:r>
        <w:rPr>
          <w:rFonts w:ascii="Helvetica Neue" w:hAnsi="Helvetica Neue"/>
          <w:color w:val="000000"/>
          <w:sz w:val="21"/>
          <w:szCs w:val="21"/>
        </w:rPr>
        <w:t>.</w:t>
      </w:r>
      <w:proofErr w:type="gramEnd"/>
      <w:r>
        <w:rPr>
          <w:rFonts w:ascii="Helvetica Neue" w:hAnsi="Helvetica Neue"/>
          <w:color w:val="000000"/>
          <w:sz w:val="21"/>
          <w:szCs w:val="21"/>
        </w:rPr>
        <w:t xml:space="preserve"> If SMTP only allows 7-bit ASCII, how do we send pictures/videos/files via email?</w:t>
      </w:r>
    </w:p>
    <w:p w14:paraId="188A99F5" w14:textId="43D231B4"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A. We use a different protocol instead of SMTP</w:t>
      </w:r>
      <w:r w:rsidR="00CE2885">
        <w:rPr>
          <w:rFonts w:ascii="Helvetica Neue" w:hAnsi="Helvetica Neue"/>
          <w:color w:val="000000"/>
          <w:sz w:val="21"/>
          <w:szCs w:val="21"/>
        </w:rPr>
        <w:tab/>
      </w:r>
      <w:r w:rsidR="00CE2885" w:rsidRPr="00CE2885">
        <w:rPr>
          <w:rFonts w:ascii="Helvetica Neue" w:hAnsi="Helvetica Neue"/>
          <w:color w:val="FF0000"/>
          <w:sz w:val="21"/>
          <w:szCs w:val="21"/>
        </w:rPr>
        <w:t>B</w:t>
      </w:r>
    </w:p>
    <w:p w14:paraId="18410195"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B. We encode these objects as 7-bit ASCII</w:t>
      </w:r>
    </w:p>
    <w:p w14:paraId="10E65FBD"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C. We’re really sending links to the objects, rather than the objects themselves</w:t>
      </w:r>
    </w:p>
    <w:p w14:paraId="70F38862"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D. We </w:t>
      </w:r>
      <w:proofErr w:type="gramStart"/>
      <w:r>
        <w:rPr>
          <w:rFonts w:ascii="Helvetica Neue" w:hAnsi="Helvetica Neue"/>
          <w:color w:val="000000"/>
          <w:sz w:val="21"/>
          <w:szCs w:val="21"/>
        </w:rPr>
        <w:t>don’t !!</w:t>
      </w:r>
      <w:proofErr w:type="gramEnd"/>
      <w:r>
        <w:rPr>
          <w:rFonts w:ascii="Helvetica Neue" w:hAnsi="Helvetica Neue"/>
          <w:color w:val="000000"/>
          <w:sz w:val="21"/>
          <w:szCs w:val="21"/>
        </w:rPr>
        <w:t xml:space="preserve"> You have been lied </w:t>
      </w:r>
      <w:proofErr w:type="gramStart"/>
      <w:r>
        <w:rPr>
          <w:rFonts w:ascii="Helvetica Neue" w:hAnsi="Helvetica Neue"/>
          <w:color w:val="000000"/>
          <w:sz w:val="21"/>
          <w:szCs w:val="21"/>
        </w:rPr>
        <w:t>to !!</w:t>
      </w:r>
      <w:proofErr w:type="gramEnd"/>
    </w:p>
    <w:p w14:paraId="49C416AE" w14:textId="2F9A3C79" w:rsidR="00FC418D" w:rsidRPr="00CE2885" w:rsidRDefault="00FC418D" w:rsidP="00FC418D">
      <w:pPr>
        <w:pStyle w:val="NormalWeb"/>
        <w:shd w:val="clear" w:color="auto" w:fill="FFFFFF"/>
        <w:spacing w:before="0" w:beforeAutospacing="0" w:after="150" w:afterAutospacing="0"/>
        <w:rPr>
          <w:rFonts w:ascii="Helvetica Neue" w:hAnsi="Helvetica Neue"/>
          <w:color w:val="FF0000"/>
          <w:sz w:val="21"/>
          <w:szCs w:val="21"/>
        </w:rPr>
      </w:pPr>
      <w:r>
        <w:rPr>
          <w:rStyle w:val="Strong"/>
          <w:rFonts w:ascii="Helvetica Neue" w:hAnsi="Helvetica Neue"/>
          <w:color w:val="000000"/>
          <w:sz w:val="21"/>
          <w:szCs w:val="21"/>
        </w:rPr>
        <w:t>Q</w:t>
      </w:r>
      <w:proofErr w:type="gramStart"/>
      <w:r>
        <w:rPr>
          <w:rStyle w:val="Strong"/>
          <w:rFonts w:ascii="Helvetica Neue" w:hAnsi="Helvetica Neue"/>
          <w:color w:val="000000"/>
          <w:sz w:val="21"/>
          <w:szCs w:val="21"/>
        </w:rPr>
        <w:t>13 </w:t>
      </w:r>
      <w:r>
        <w:rPr>
          <w:rFonts w:ascii="Helvetica Neue" w:hAnsi="Helvetica Neue"/>
          <w:color w:val="000000"/>
          <w:sz w:val="21"/>
          <w:szCs w:val="21"/>
        </w:rPr>
        <w:t>.</w:t>
      </w:r>
      <w:proofErr w:type="gramEnd"/>
      <w:r>
        <w:rPr>
          <w:rFonts w:ascii="Helvetica Neue" w:hAnsi="Helvetica Neue"/>
          <w:color w:val="000000"/>
          <w:sz w:val="21"/>
          <w:szCs w:val="21"/>
        </w:rPr>
        <w:t xml:space="preserve"> Which of the following is NOT true?</w:t>
      </w:r>
      <w:r w:rsidR="00CE2885">
        <w:rPr>
          <w:rFonts w:ascii="Helvetica Neue" w:hAnsi="Helvetica Neue"/>
          <w:color w:val="000000"/>
          <w:sz w:val="21"/>
          <w:szCs w:val="21"/>
        </w:rPr>
        <w:tab/>
      </w:r>
      <w:r w:rsidR="00CE2885" w:rsidRPr="00CE2885">
        <w:rPr>
          <w:rFonts w:ascii="Helvetica Neue" w:hAnsi="Helvetica Neue"/>
          <w:color w:val="FF0000"/>
          <w:sz w:val="21"/>
          <w:szCs w:val="21"/>
        </w:rPr>
        <w:t xml:space="preserve"> </w:t>
      </w:r>
      <w:r w:rsidR="00CE2885" w:rsidRPr="00CE2885">
        <w:rPr>
          <w:rFonts w:ascii="Helvetica Neue" w:hAnsi="Helvetica Neue" w:hint="eastAsia"/>
          <w:color w:val="FF0000"/>
          <w:sz w:val="21"/>
          <w:szCs w:val="21"/>
        </w:rPr>
        <w:t>D</w:t>
      </w:r>
    </w:p>
    <w:p w14:paraId="02A6ED74"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A. HTTP is pull-based, SMTP is push-based</w:t>
      </w:r>
    </w:p>
    <w:p w14:paraId="58F01F41"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B. HTTP uses a separate header for each object, SMTP uses a multipart message format</w:t>
      </w:r>
    </w:p>
    <w:p w14:paraId="0EEBEF96" w14:textId="77777777"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C. SMTP uses persistent connections</w:t>
      </w:r>
    </w:p>
    <w:p w14:paraId="0C531859" w14:textId="1580A065" w:rsidR="00FC418D" w:rsidRDefault="00FC418D" w:rsidP="00FC418D">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 xml:space="preserve">D. HTTP uses client-server </w:t>
      </w:r>
      <w:proofErr w:type="gramStart"/>
      <w:r>
        <w:rPr>
          <w:rFonts w:ascii="Helvetica Neue" w:hAnsi="Helvetica Neue"/>
          <w:color w:val="000000"/>
          <w:sz w:val="21"/>
          <w:szCs w:val="21"/>
        </w:rPr>
        <w:t>communication</w:t>
      </w:r>
      <w:proofErr w:type="gramEnd"/>
      <w:r>
        <w:rPr>
          <w:rFonts w:ascii="Helvetica Neue" w:hAnsi="Helvetica Neue"/>
          <w:color w:val="000000"/>
          <w:sz w:val="21"/>
          <w:szCs w:val="21"/>
        </w:rPr>
        <w:t xml:space="preserve"> but SMTP does not</w:t>
      </w:r>
    </w:p>
    <w:p w14:paraId="029608AE" w14:textId="37AD8188"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164F20F1" w14:textId="74AF6B8E"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08BE14A9" w14:textId="7F2B446C"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39ECE9CE" w14:textId="50D2665E"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32ADF885" w14:textId="5723CE06"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13A38F81" w14:textId="04C4FABE"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13D40B51" w14:textId="48C2D00F"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74B49AAD" w14:textId="4F9EC6C6"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193C7160" w14:textId="77777777" w:rsidR="0053217A" w:rsidRPr="0053217A" w:rsidRDefault="0053217A" w:rsidP="00FC418D">
      <w:pPr>
        <w:pStyle w:val="NormalWeb"/>
        <w:shd w:val="clear" w:color="auto" w:fill="FFFFFF"/>
        <w:spacing w:before="0" w:beforeAutospacing="0" w:after="150" w:afterAutospacing="0"/>
        <w:rPr>
          <w:rFonts w:ascii="Helvetica Neue" w:hAnsi="Helvetica Neue" w:hint="eastAsia"/>
          <w:color w:val="000000"/>
          <w:sz w:val="21"/>
          <w:szCs w:val="21"/>
          <w:lang w:val="en-US"/>
        </w:rPr>
      </w:pPr>
    </w:p>
    <w:p w14:paraId="7B55BEA1" w14:textId="237F1B87"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1CF7EF60" w14:textId="0E0A6679" w:rsidR="0036338E" w:rsidRDefault="0036338E" w:rsidP="00295D9D">
      <w:pPr>
        <w:shd w:val="clear" w:color="auto" w:fill="FFFFFF"/>
        <w:spacing w:after="150"/>
        <w:rPr>
          <w:rFonts w:ascii="Helvetica Neue" w:hAnsi="Helvetica Neue"/>
          <w:b/>
          <w:bCs/>
          <w:color w:val="000000"/>
          <w:sz w:val="21"/>
          <w:szCs w:val="21"/>
        </w:rPr>
      </w:pPr>
      <w:r>
        <w:rPr>
          <w:rFonts w:ascii="Helvetica Neue" w:hAnsi="Helvetica Neue"/>
          <w:b/>
          <w:bCs/>
          <w:color w:val="000000"/>
          <w:sz w:val="21"/>
          <w:szCs w:val="21"/>
        </w:rPr>
        <w:lastRenderedPageBreak/>
        <w:t>quiz 3</w:t>
      </w:r>
    </w:p>
    <w:p w14:paraId="74FEBA33" w14:textId="76224D2F" w:rsid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1 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If a local name server has no clue about where to find the address for a hostname then</w:t>
      </w:r>
    </w:p>
    <w:p w14:paraId="1441A769" w14:textId="03CFC692" w:rsidR="00197B99" w:rsidRPr="00295D9D" w:rsidRDefault="0036338E" w:rsidP="00295D9D">
      <w:pPr>
        <w:shd w:val="clear" w:color="auto" w:fill="FFFFFF"/>
        <w:spacing w:after="150"/>
        <w:rPr>
          <w:rFonts w:ascii="Helvetica Neue" w:hAnsi="Helvetica Neue"/>
          <w:color w:val="000000"/>
          <w:sz w:val="21"/>
          <w:szCs w:val="21"/>
        </w:rPr>
      </w:pPr>
      <w:r>
        <w:rPr>
          <w:rFonts w:ascii="Helvetica Neue" w:hAnsi="Helvetica Neue"/>
          <w:color w:val="000000"/>
          <w:sz w:val="21"/>
          <w:szCs w:val="21"/>
        </w:rPr>
        <w:t>B</w:t>
      </w:r>
    </w:p>
    <w:p w14:paraId="6B3A3108"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A. Server asks its adjacent name server</w:t>
      </w:r>
    </w:p>
    <w:p w14:paraId="3277FF83"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B. Server asks its root name server</w:t>
      </w:r>
    </w:p>
    <w:p w14:paraId="409204F4"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C. Request is not processed</w:t>
      </w:r>
    </w:p>
    <w:p w14:paraId="3CD4DF9B"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D. Server explodes</w:t>
      </w:r>
    </w:p>
    <w:p w14:paraId="4D93046A" w14:textId="293C8FBB" w:rsid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2 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Which of the following is an example of a </w:t>
      </w:r>
      <w:proofErr w:type="gramStart"/>
      <w:r w:rsidRPr="00295D9D">
        <w:rPr>
          <w:rFonts w:ascii="Helvetica Neue" w:hAnsi="Helvetica Neue"/>
          <w:color w:val="000000"/>
          <w:sz w:val="21"/>
          <w:szCs w:val="21"/>
        </w:rPr>
        <w:t>Top Level</w:t>
      </w:r>
      <w:proofErr w:type="gramEnd"/>
      <w:r w:rsidRPr="00295D9D">
        <w:rPr>
          <w:rFonts w:ascii="Helvetica Neue" w:hAnsi="Helvetica Neue"/>
          <w:color w:val="000000"/>
          <w:sz w:val="21"/>
          <w:szCs w:val="21"/>
        </w:rPr>
        <w:t xml:space="preserve"> Domain?</w:t>
      </w:r>
    </w:p>
    <w:p w14:paraId="1362D326" w14:textId="514B26F4" w:rsidR="00197B99" w:rsidRPr="00295D9D" w:rsidRDefault="00197B99" w:rsidP="00295D9D">
      <w:pPr>
        <w:shd w:val="clear" w:color="auto" w:fill="FFFFFF"/>
        <w:spacing w:after="150"/>
        <w:rPr>
          <w:rFonts w:ascii="Helvetica Neue" w:hAnsi="Helvetica Neue"/>
          <w:color w:val="000000"/>
          <w:sz w:val="21"/>
          <w:szCs w:val="21"/>
        </w:rPr>
      </w:pPr>
      <w:r>
        <w:rPr>
          <w:rFonts w:ascii="Helvetica Neue" w:hAnsi="Helvetica Neue"/>
          <w:color w:val="000000"/>
          <w:sz w:val="21"/>
          <w:szCs w:val="21"/>
        </w:rPr>
        <w:t>D</w:t>
      </w:r>
    </w:p>
    <w:p w14:paraId="1C1D3ECF"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A. yoda.jedi.starwars.com</w:t>
      </w:r>
    </w:p>
    <w:p w14:paraId="28FF5F0C"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B. jedi.starwars.com</w:t>
      </w:r>
    </w:p>
    <w:p w14:paraId="67EE0CA6"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C. starwars.com</w:t>
      </w:r>
    </w:p>
    <w:p w14:paraId="32682C79"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D. .com</w:t>
      </w:r>
    </w:p>
    <w:p w14:paraId="617EF493" w14:textId="4B2249CA" w:rsid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3 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A web browser needs to contact </w:t>
      </w:r>
      <w:hyperlink r:id="rId5" w:history="1">
        <w:r w:rsidRPr="00295D9D">
          <w:rPr>
            <w:rFonts w:ascii="Helvetica Neue" w:hAnsi="Helvetica Neue"/>
            <w:color w:val="3BA0F3"/>
            <w:sz w:val="21"/>
            <w:szCs w:val="21"/>
            <w:u w:val="single"/>
          </w:rPr>
          <w:t>www.cse.unsw.edu.au </w:t>
        </w:r>
      </w:hyperlink>
      <w:r w:rsidRPr="00295D9D">
        <w:rPr>
          <w:rFonts w:ascii="Helvetica Neue" w:hAnsi="Helvetica Neue"/>
          <w:color w:val="000000"/>
          <w:sz w:val="21"/>
          <w:szCs w:val="21"/>
        </w:rPr>
        <w:t>. The minimum number of DNS requests sent is:</w:t>
      </w:r>
    </w:p>
    <w:p w14:paraId="7D759A7A" w14:textId="340D49BE" w:rsidR="00197B99" w:rsidRPr="00295D9D" w:rsidRDefault="0036338E" w:rsidP="00295D9D">
      <w:pPr>
        <w:shd w:val="clear" w:color="auto" w:fill="FFFFFF"/>
        <w:spacing w:after="150"/>
        <w:rPr>
          <w:rFonts w:ascii="Helvetica Neue" w:hAnsi="Helvetica Neue"/>
          <w:color w:val="000000"/>
          <w:sz w:val="21"/>
          <w:szCs w:val="21"/>
        </w:rPr>
      </w:pPr>
      <w:r>
        <w:rPr>
          <w:rFonts w:ascii="Helvetica Neue" w:hAnsi="Helvetica Neue"/>
          <w:color w:val="000000"/>
          <w:sz w:val="21"/>
          <w:szCs w:val="21"/>
        </w:rPr>
        <w:t>A</w:t>
      </w:r>
    </w:p>
    <w:p w14:paraId="5E798457"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A. 0</w:t>
      </w:r>
    </w:p>
    <w:p w14:paraId="76D6EEBF"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B. 1</w:t>
      </w:r>
    </w:p>
    <w:p w14:paraId="2E91F9DE"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C. 2</w:t>
      </w:r>
    </w:p>
    <w:p w14:paraId="312B8374"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D. 3</w:t>
      </w:r>
    </w:p>
    <w:p w14:paraId="6D5ECFC1" w14:textId="5535CCD7" w:rsid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4 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The role of the CDN provider’s authoritative DNS name server in a content distribution network basically is:</w:t>
      </w:r>
    </w:p>
    <w:p w14:paraId="0C003E5B" w14:textId="0064F245" w:rsidR="00197B99" w:rsidRPr="00295D9D" w:rsidRDefault="00197B99" w:rsidP="00295D9D">
      <w:pPr>
        <w:shd w:val="clear" w:color="auto" w:fill="FFFFFF"/>
        <w:spacing w:after="150"/>
        <w:rPr>
          <w:rFonts w:ascii="Helvetica Neue" w:hAnsi="Helvetica Neue"/>
          <w:color w:val="000000"/>
          <w:sz w:val="21"/>
          <w:szCs w:val="21"/>
        </w:rPr>
      </w:pPr>
      <w:r>
        <w:rPr>
          <w:rFonts w:ascii="Helvetica Neue" w:hAnsi="Helvetica Neue"/>
          <w:color w:val="000000"/>
          <w:sz w:val="21"/>
          <w:szCs w:val="21"/>
        </w:rPr>
        <w:t>B</w:t>
      </w:r>
    </w:p>
    <w:p w14:paraId="69551E6A"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A. to provide an alias address for each browser access to the “origin server” of a CDN website</w:t>
      </w:r>
    </w:p>
    <w:p w14:paraId="017CB9BB"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B. to map the query for each CDN object to the CDN server closest to the requestor </w:t>
      </w:r>
      <w:del w:id="0" w:author="Unknown">
        <w:r w:rsidRPr="00295D9D">
          <w:rPr>
            <w:rFonts w:ascii="Helvetica Neue" w:hAnsi="Helvetica Neue"/>
            <w:color w:val="000000"/>
            <w:sz w:val="21"/>
            <w:szCs w:val="21"/>
          </w:rPr>
          <w:delText>(browser)</w:delText>
        </w:r>
      </w:del>
    </w:p>
    <w:p w14:paraId="28EDD9A8"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C. to provide a mechanism for CDN “origin servers” to provide paths for clients (browsers)</w:t>
      </w:r>
    </w:p>
    <w:p w14:paraId="47C3C7A4"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D. none of the above, CDN networks do not use DNS</w:t>
      </w:r>
    </w:p>
    <w:p w14:paraId="3CCEBA1B" w14:textId="3BAEDFF0" w:rsid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5 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When web-based email is used, two mail servers communicate with each other using HTTP. True or False?</w:t>
      </w:r>
    </w:p>
    <w:p w14:paraId="3ED1CDBC" w14:textId="4286983A" w:rsidR="00197B99" w:rsidRPr="00295D9D" w:rsidRDefault="00197B99" w:rsidP="00295D9D">
      <w:pPr>
        <w:shd w:val="clear" w:color="auto" w:fill="FFFFFF"/>
        <w:spacing w:after="150"/>
        <w:rPr>
          <w:rFonts w:ascii="Helvetica Neue" w:hAnsi="Helvetica Neue" w:hint="eastAsia"/>
          <w:color w:val="000000"/>
          <w:sz w:val="21"/>
          <w:szCs w:val="21"/>
        </w:rPr>
      </w:pPr>
      <w:r>
        <w:rPr>
          <w:rFonts w:ascii="Helvetica Neue" w:hAnsi="Helvetica Neue" w:hint="eastAsia"/>
          <w:color w:val="000000"/>
          <w:sz w:val="21"/>
          <w:szCs w:val="21"/>
        </w:rPr>
        <w:t>F</w:t>
      </w:r>
      <w:r>
        <w:rPr>
          <w:rFonts w:ascii="Helvetica Neue" w:hAnsi="Helvetica Neue"/>
          <w:color w:val="000000"/>
          <w:sz w:val="21"/>
          <w:szCs w:val="21"/>
        </w:rPr>
        <w:t>alse</w:t>
      </w:r>
    </w:p>
    <w:p w14:paraId="61C65F98" w14:textId="408ACCBA" w:rsid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6 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P2P networks must have servers to help new peers find other peers. True or False?</w:t>
      </w:r>
    </w:p>
    <w:p w14:paraId="27DCC560" w14:textId="6811D819" w:rsidR="00197B99" w:rsidRPr="00295D9D" w:rsidRDefault="0036338E" w:rsidP="00295D9D">
      <w:pPr>
        <w:shd w:val="clear" w:color="auto" w:fill="FFFFFF"/>
        <w:spacing w:after="150"/>
        <w:rPr>
          <w:rFonts w:ascii="Helvetica Neue" w:hAnsi="Helvetica Neue"/>
          <w:color w:val="C00000"/>
          <w:sz w:val="21"/>
          <w:szCs w:val="21"/>
        </w:rPr>
      </w:pPr>
      <w:r w:rsidRPr="0036338E">
        <w:rPr>
          <w:rFonts w:ascii="Helvetica Neue" w:hAnsi="Helvetica Neue"/>
          <w:color w:val="C00000"/>
          <w:sz w:val="21"/>
          <w:szCs w:val="21"/>
        </w:rPr>
        <w:t>False</w:t>
      </w:r>
    </w:p>
    <w:p w14:paraId="124E367E" w14:textId="0B4E887B" w:rsid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7 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P2P networks must maintain trackers to help new peers join the network. True or False?</w:t>
      </w:r>
    </w:p>
    <w:p w14:paraId="5ED67AB9" w14:textId="5BB7F4E4" w:rsidR="00197B99" w:rsidRPr="00295D9D" w:rsidRDefault="0036338E" w:rsidP="00295D9D">
      <w:pPr>
        <w:shd w:val="clear" w:color="auto" w:fill="FFFFFF"/>
        <w:spacing w:after="150"/>
        <w:rPr>
          <w:rFonts w:ascii="Helvetica Neue" w:hAnsi="Helvetica Neue"/>
          <w:color w:val="C00000"/>
          <w:sz w:val="21"/>
          <w:szCs w:val="21"/>
        </w:rPr>
      </w:pPr>
      <w:r w:rsidRPr="0036338E">
        <w:rPr>
          <w:rFonts w:ascii="Helvetica Neue" w:hAnsi="Helvetica Neue"/>
          <w:color w:val="C00000"/>
          <w:sz w:val="21"/>
          <w:szCs w:val="21"/>
        </w:rPr>
        <w:t>False</w:t>
      </w:r>
    </w:p>
    <w:p w14:paraId="5D8D454E" w14:textId="4F5E048E" w:rsidR="00295D9D" w:rsidRP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8 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The 'rarest first' is a P2P networking policy to select</w:t>
      </w:r>
      <w:r w:rsidR="00197B99">
        <w:rPr>
          <w:rFonts w:ascii="Helvetica Neue" w:hAnsi="Helvetica Neue"/>
          <w:color w:val="000000"/>
          <w:sz w:val="21"/>
          <w:szCs w:val="21"/>
        </w:rPr>
        <w:tab/>
        <w:t>B</w:t>
      </w:r>
    </w:p>
    <w:p w14:paraId="0FA8B0C2"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lastRenderedPageBreak/>
        <w:t>A. the next peer to download chunks from</w:t>
      </w:r>
    </w:p>
    <w:p w14:paraId="5591B9C6"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B. the next chunk to download</w:t>
      </w:r>
    </w:p>
    <w:p w14:paraId="5290BCB7"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C. the tracker to query for other peers</w:t>
      </w:r>
    </w:p>
    <w:p w14:paraId="15A4A5E1"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D. the file to download</w:t>
      </w:r>
    </w:p>
    <w:p w14:paraId="687C63B4" w14:textId="3E1CDD89" w:rsidR="00295D9D" w:rsidRP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9 </w:t>
      </w:r>
      <w:r w:rsidRPr="00295D9D">
        <w:rPr>
          <w:rFonts w:ascii="Helvetica Neue" w:hAnsi="Helvetica Neue"/>
          <w:color w:val="000000"/>
          <w:sz w:val="21"/>
          <w:szCs w:val="21"/>
        </w:rPr>
        <w:t>.The</w:t>
      </w:r>
      <w:proofErr w:type="gramEnd"/>
      <w:r w:rsidRPr="00295D9D">
        <w:rPr>
          <w:rFonts w:ascii="Helvetica Neue" w:hAnsi="Helvetica Neue"/>
          <w:color w:val="000000"/>
          <w:sz w:val="21"/>
          <w:szCs w:val="21"/>
        </w:rPr>
        <w:t xml:space="preserve"> 'rarest first' policy helps</w:t>
      </w:r>
      <w:r w:rsidR="00197B99">
        <w:rPr>
          <w:rFonts w:ascii="Helvetica Neue" w:hAnsi="Helvetica Neue"/>
          <w:color w:val="000000"/>
          <w:sz w:val="21"/>
          <w:szCs w:val="21"/>
        </w:rPr>
        <w:tab/>
        <w:t>C</w:t>
      </w:r>
    </w:p>
    <w:p w14:paraId="0709EEB9"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A. download precious files</w:t>
      </w:r>
    </w:p>
    <w:p w14:paraId="2317EC20"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B. download chunks that no other peers have</w:t>
      </w:r>
    </w:p>
    <w:p w14:paraId="67CA54F3"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C. duplicate chunks in the P2P network so even if a peer disappears, other peers will contain the chunks</w:t>
      </w:r>
    </w:p>
    <w:p w14:paraId="5829D980"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D. remove chunks from the network that are rarely used</w:t>
      </w:r>
    </w:p>
    <w:p w14:paraId="35C95820" w14:textId="346BA971" w:rsidR="00197B99" w:rsidRP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10 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In BitTorrent, Peer A will never send chunks to Peer B if Peer B is not in Peer A's top 4 list. True or False?</w:t>
      </w:r>
      <w:r w:rsidR="00197B99">
        <w:rPr>
          <w:rFonts w:ascii="Helvetica Neue" w:hAnsi="Helvetica Neue"/>
          <w:color w:val="000000"/>
          <w:sz w:val="21"/>
          <w:szCs w:val="21"/>
        </w:rPr>
        <w:tab/>
        <w:t>False</w:t>
      </w:r>
    </w:p>
    <w:p w14:paraId="3B92C910" w14:textId="54263CA3" w:rsidR="00295D9D" w:rsidRP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11 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In DHT, a hash function converts</w:t>
      </w:r>
      <w:r w:rsidR="00197B99">
        <w:rPr>
          <w:rFonts w:ascii="Helvetica Neue" w:hAnsi="Helvetica Neue"/>
          <w:color w:val="000000"/>
          <w:sz w:val="21"/>
          <w:szCs w:val="21"/>
        </w:rPr>
        <w:tab/>
      </w:r>
      <w:r w:rsidR="0036338E" w:rsidRPr="0036338E">
        <w:rPr>
          <w:rFonts w:ascii="Helvetica Neue" w:hAnsi="Helvetica Neue"/>
          <w:color w:val="C00000"/>
          <w:sz w:val="21"/>
          <w:szCs w:val="21"/>
        </w:rPr>
        <w:t>D</w:t>
      </w:r>
    </w:p>
    <w:p w14:paraId="0938433B"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A. an integer to a real number</w:t>
      </w:r>
    </w:p>
    <w:p w14:paraId="4E77EECC"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 xml:space="preserve">B. </w:t>
      </w:r>
      <w:proofErr w:type="gramStart"/>
      <w:r w:rsidRPr="00295D9D">
        <w:rPr>
          <w:rFonts w:ascii="Helvetica Neue" w:hAnsi="Helvetica Neue"/>
          <w:color w:val="000000"/>
          <w:sz w:val="21"/>
          <w:szCs w:val="21"/>
        </w:rPr>
        <w:t>an a</w:t>
      </w:r>
      <w:proofErr w:type="gramEnd"/>
      <w:r w:rsidRPr="00295D9D">
        <w:rPr>
          <w:rFonts w:ascii="Helvetica Neue" w:hAnsi="Helvetica Neue"/>
          <w:color w:val="000000"/>
          <w:sz w:val="21"/>
          <w:szCs w:val="21"/>
        </w:rPr>
        <w:t xml:space="preserve"> real number to an integer</w:t>
      </w:r>
    </w:p>
    <w:p w14:paraId="6A10E312"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C. an integer to a string</w:t>
      </w:r>
    </w:p>
    <w:p w14:paraId="24E41703"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D. a string to an integer</w:t>
      </w:r>
    </w:p>
    <w:p w14:paraId="5D539006" w14:textId="127A3A7B" w:rsidR="00295D9D" w:rsidRPr="00295D9D" w:rsidRDefault="00295D9D" w:rsidP="00295D9D">
      <w:pPr>
        <w:shd w:val="clear" w:color="auto" w:fill="FFFFFF"/>
        <w:spacing w:after="150"/>
        <w:rPr>
          <w:rFonts w:ascii="Helvetica Neue" w:hAnsi="Helvetica Neue"/>
          <w:color w:val="000000"/>
          <w:sz w:val="21"/>
          <w:szCs w:val="21"/>
        </w:rPr>
      </w:pPr>
      <w:r w:rsidRPr="00295D9D">
        <w:rPr>
          <w:rFonts w:ascii="Helvetica Neue" w:hAnsi="Helvetica Neue"/>
          <w:b/>
          <w:bCs/>
          <w:color w:val="000000"/>
          <w:sz w:val="21"/>
          <w:szCs w:val="21"/>
        </w:rPr>
        <w:t>Q</w:t>
      </w:r>
      <w:proofErr w:type="gramStart"/>
      <w:r w:rsidRPr="00295D9D">
        <w:rPr>
          <w:rFonts w:ascii="Helvetica Neue" w:hAnsi="Helvetica Neue"/>
          <w:b/>
          <w:bCs/>
          <w:color w:val="000000"/>
          <w:sz w:val="21"/>
          <w:szCs w:val="21"/>
        </w:rPr>
        <w:t>12 </w:t>
      </w:r>
      <w:r w:rsidRPr="00295D9D">
        <w:rPr>
          <w:rFonts w:ascii="Helvetica Neue" w:hAnsi="Helvetica Neue"/>
          <w:color w:val="000000"/>
          <w:sz w:val="21"/>
          <w:szCs w:val="21"/>
        </w:rPr>
        <w:t>.</w:t>
      </w:r>
      <w:proofErr w:type="gramEnd"/>
      <w:r w:rsidRPr="00295D9D">
        <w:rPr>
          <w:rFonts w:ascii="Helvetica Neue" w:hAnsi="Helvetica Neue"/>
          <w:color w:val="000000"/>
          <w:sz w:val="21"/>
          <w:szCs w:val="21"/>
        </w:rPr>
        <w:t xml:space="preserve"> Which of the following will help address the 'peer churn' (i.e., a peer disappearing) problem?</w:t>
      </w:r>
      <w:r w:rsidR="00197B99">
        <w:rPr>
          <w:rFonts w:ascii="Helvetica Neue" w:hAnsi="Helvetica Neue"/>
          <w:color w:val="000000"/>
          <w:sz w:val="21"/>
          <w:szCs w:val="21"/>
        </w:rPr>
        <w:tab/>
      </w:r>
      <w:r w:rsidR="0036338E" w:rsidRPr="0036338E">
        <w:rPr>
          <w:rFonts w:ascii="Helvetica Neue" w:hAnsi="Helvetica Neue"/>
          <w:color w:val="C00000"/>
          <w:sz w:val="21"/>
          <w:szCs w:val="21"/>
        </w:rPr>
        <w:t>D</w:t>
      </w:r>
    </w:p>
    <w:p w14:paraId="69C93063"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A. each peer knows its two immediate predecessors</w:t>
      </w:r>
    </w:p>
    <w:p w14:paraId="6652299E"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B. each peer knows its two immediate successors</w:t>
      </w:r>
    </w:p>
    <w:p w14:paraId="79138290"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C. each peer knows its immediate successor and two immediate predecessors</w:t>
      </w:r>
    </w:p>
    <w:p w14:paraId="7C84CB4A" w14:textId="77777777" w:rsidR="00295D9D" w:rsidRPr="00295D9D" w:rsidRDefault="00295D9D" w:rsidP="00295D9D">
      <w:pPr>
        <w:shd w:val="clear" w:color="auto" w:fill="FFFFFF"/>
        <w:spacing w:after="150"/>
        <w:ind w:left="300"/>
        <w:rPr>
          <w:rFonts w:ascii="Helvetica Neue" w:hAnsi="Helvetica Neue"/>
          <w:color w:val="000000"/>
          <w:sz w:val="21"/>
          <w:szCs w:val="21"/>
        </w:rPr>
      </w:pPr>
      <w:r w:rsidRPr="00295D9D">
        <w:rPr>
          <w:rFonts w:ascii="Helvetica Neue" w:hAnsi="Helvetica Neue"/>
          <w:color w:val="000000"/>
          <w:sz w:val="21"/>
          <w:szCs w:val="21"/>
        </w:rPr>
        <w:t>D. each peer knows its immediate predecessor and two immediate successors</w:t>
      </w:r>
    </w:p>
    <w:p w14:paraId="75978B98" w14:textId="67CF286E" w:rsidR="00295D9D" w:rsidRPr="0053217A" w:rsidRDefault="00197B99" w:rsidP="0053217A">
      <w:pPr>
        <w:shd w:val="clear" w:color="auto" w:fill="FFFFFF"/>
        <w:spacing w:after="150"/>
        <w:rPr>
          <w:rFonts w:ascii="Helvetica Neue" w:hAnsi="Helvetica Neue"/>
          <w:color w:val="000000"/>
          <w:sz w:val="21"/>
          <w:szCs w:val="21"/>
        </w:rPr>
      </w:pPr>
      <w:r>
        <w:rPr>
          <w:rFonts w:ascii="Helvetica Neue" w:hAnsi="Helvetica Neue"/>
          <w:color w:val="000000"/>
          <w:sz w:val="21"/>
          <w:szCs w:val="21"/>
        </w:rPr>
        <w:tab/>
      </w:r>
    </w:p>
    <w:p w14:paraId="5E4FD964" w14:textId="77777777" w:rsidR="0053217A" w:rsidRDefault="0053217A" w:rsidP="00FC418D">
      <w:pPr>
        <w:pStyle w:val="NormalWeb"/>
        <w:shd w:val="clear" w:color="auto" w:fill="FFFFFF"/>
        <w:spacing w:before="0" w:beforeAutospacing="0" w:after="150" w:afterAutospacing="0"/>
        <w:rPr>
          <w:rFonts w:ascii="Helvetica Neue" w:hAnsi="Helvetica Neue"/>
          <w:color w:val="000000"/>
          <w:sz w:val="21"/>
          <w:szCs w:val="21"/>
        </w:rPr>
      </w:pPr>
    </w:p>
    <w:p w14:paraId="222427F8" w14:textId="77777777" w:rsidR="00FC418D" w:rsidRPr="00FC418D" w:rsidRDefault="00FC418D" w:rsidP="00FC418D">
      <w:pPr>
        <w:rPr>
          <w:color w:val="FF0000"/>
        </w:rPr>
      </w:pPr>
    </w:p>
    <w:p w14:paraId="0C420EC5" w14:textId="44C950E9" w:rsidR="00BB0CCE" w:rsidRDefault="00BB0CCE" w:rsidP="00BB0CCE">
      <w:pPr>
        <w:pStyle w:val="NormalWeb"/>
        <w:shd w:val="clear" w:color="auto" w:fill="FFFFFF"/>
        <w:spacing w:before="0" w:beforeAutospacing="0" w:after="150" w:afterAutospacing="0"/>
        <w:rPr>
          <w:rFonts w:ascii="Helvetica Neue" w:hAnsi="Helvetica Neue"/>
          <w:color w:val="000000"/>
          <w:sz w:val="21"/>
          <w:szCs w:val="21"/>
        </w:rPr>
      </w:pPr>
    </w:p>
    <w:p w14:paraId="5A606C1A" w14:textId="77777777" w:rsidR="00BB0CCE" w:rsidRDefault="00BB0CCE"/>
    <w:sectPr w:rsidR="00BB0CCE" w:rsidSect="00920C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A5"/>
    <w:rsid w:val="00197B99"/>
    <w:rsid w:val="001E1A1A"/>
    <w:rsid w:val="00295D9D"/>
    <w:rsid w:val="002E0836"/>
    <w:rsid w:val="0036338E"/>
    <w:rsid w:val="0040042D"/>
    <w:rsid w:val="004159A5"/>
    <w:rsid w:val="0053217A"/>
    <w:rsid w:val="00920C44"/>
    <w:rsid w:val="009F0E82"/>
    <w:rsid w:val="00BB0CCE"/>
    <w:rsid w:val="00CE2885"/>
    <w:rsid w:val="00FC41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3E2CA"/>
  <w15:chartTrackingRefBased/>
  <w15:docId w15:val="{A0CA799C-53C1-5A4E-8CB0-D6649245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A1A"/>
    <w:rPr>
      <w:rFonts w:ascii="Times New Roman" w:eastAsia="Times New Roman" w:hAnsi="Times New Roman" w:cs="Times New Roman"/>
    </w:rPr>
  </w:style>
  <w:style w:type="paragraph" w:styleId="Heading1">
    <w:name w:val="heading 1"/>
    <w:basedOn w:val="Normal"/>
    <w:link w:val="Heading1Char"/>
    <w:uiPriority w:val="9"/>
    <w:qFormat/>
    <w:rsid w:val="00BB0CC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0CCE"/>
    <w:rPr>
      <w:i/>
      <w:iCs/>
    </w:rPr>
  </w:style>
  <w:style w:type="paragraph" w:styleId="NormalWeb">
    <w:name w:val="Normal (Web)"/>
    <w:basedOn w:val="Normal"/>
    <w:uiPriority w:val="99"/>
    <w:semiHidden/>
    <w:unhideWhenUsed/>
    <w:rsid w:val="00BB0CCE"/>
    <w:pPr>
      <w:spacing w:before="100" w:beforeAutospacing="1" w:after="100" w:afterAutospacing="1"/>
    </w:pPr>
  </w:style>
  <w:style w:type="paragraph" w:customStyle="1" w:styleId="pull-left">
    <w:name w:val="pull-left"/>
    <w:basedOn w:val="Normal"/>
    <w:rsid w:val="00BB0CCE"/>
    <w:pPr>
      <w:spacing w:before="100" w:beforeAutospacing="1" w:after="100" w:afterAutospacing="1"/>
    </w:pPr>
  </w:style>
  <w:style w:type="character" w:customStyle="1" w:styleId="Heading1Char">
    <w:name w:val="Heading 1 Char"/>
    <w:basedOn w:val="DefaultParagraphFont"/>
    <w:link w:val="Heading1"/>
    <w:uiPriority w:val="9"/>
    <w:rsid w:val="00BB0CC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0CCE"/>
    <w:rPr>
      <w:b/>
      <w:bCs/>
    </w:rPr>
  </w:style>
  <w:style w:type="character" w:styleId="Hyperlink">
    <w:name w:val="Hyperlink"/>
    <w:basedOn w:val="DefaultParagraphFont"/>
    <w:uiPriority w:val="99"/>
    <w:semiHidden/>
    <w:unhideWhenUsed/>
    <w:rsid w:val="00295D9D"/>
    <w:rPr>
      <w:color w:val="0000FF"/>
      <w:u w:val="single"/>
    </w:rPr>
  </w:style>
  <w:style w:type="paragraph" w:styleId="BalloonText">
    <w:name w:val="Balloon Text"/>
    <w:basedOn w:val="Normal"/>
    <w:link w:val="BalloonTextChar"/>
    <w:uiPriority w:val="99"/>
    <w:semiHidden/>
    <w:unhideWhenUsed/>
    <w:rsid w:val="00295D9D"/>
    <w:rPr>
      <w:sz w:val="18"/>
      <w:szCs w:val="18"/>
    </w:rPr>
  </w:style>
  <w:style w:type="character" w:customStyle="1" w:styleId="BalloonTextChar">
    <w:name w:val="Balloon Text Char"/>
    <w:basedOn w:val="DefaultParagraphFont"/>
    <w:link w:val="BalloonText"/>
    <w:uiPriority w:val="99"/>
    <w:semiHidden/>
    <w:rsid w:val="00295D9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50534">
      <w:bodyDiv w:val="1"/>
      <w:marLeft w:val="0"/>
      <w:marRight w:val="0"/>
      <w:marTop w:val="0"/>
      <w:marBottom w:val="0"/>
      <w:divBdr>
        <w:top w:val="none" w:sz="0" w:space="0" w:color="auto"/>
        <w:left w:val="none" w:sz="0" w:space="0" w:color="auto"/>
        <w:bottom w:val="none" w:sz="0" w:space="0" w:color="auto"/>
        <w:right w:val="none" w:sz="0" w:space="0" w:color="auto"/>
      </w:divBdr>
    </w:div>
    <w:div w:id="523595341">
      <w:bodyDiv w:val="1"/>
      <w:marLeft w:val="0"/>
      <w:marRight w:val="0"/>
      <w:marTop w:val="0"/>
      <w:marBottom w:val="0"/>
      <w:divBdr>
        <w:top w:val="none" w:sz="0" w:space="0" w:color="auto"/>
        <w:left w:val="none" w:sz="0" w:space="0" w:color="auto"/>
        <w:bottom w:val="none" w:sz="0" w:space="0" w:color="auto"/>
        <w:right w:val="none" w:sz="0" w:space="0" w:color="auto"/>
      </w:divBdr>
    </w:div>
    <w:div w:id="818613996">
      <w:bodyDiv w:val="1"/>
      <w:marLeft w:val="0"/>
      <w:marRight w:val="0"/>
      <w:marTop w:val="0"/>
      <w:marBottom w:val="0"/>
      <w:divBdr>
        <w:top w:val="none" w:sz="0" w:space="0" w:color="auto"/>
        <w:left w:val="none" w:sz="0" w:space="0" w:color="auto"/>
        <w:bottom w:val="none" w:sz="0" w:space="0" w:color="auto"/>
        <w:right w:val="none" w:sz="0" w:space="0" w:color="auto"/>
      </w:divBdr>
      <w:divsChild>
        <w:div w:id="1736318084">
          <w:marLeft w:val="0"/>
          <w:marRight w:val="0"/>
          <w:marTop w:val="0"/>
          <w:marBottom w:val="300"/>
          <w:divBdr>
            <w:top w:val="none" w:sz="0" w:space="0" w:color="auto"/>
            <w:left w:val="none" w:sz="0" w:space="0" w:color="auto"/>
            <w:bottom w:val="single" w:sz="6" w:space="7" w:color="EEEEEE"/>
            <w:right w:val="none" w:sz="0" w:space="0" w:color="auto"/>
          </w:divBdr>
        </w:div>
        <w:div w:id="1542329377">
          <w:marLeft w:val="-225"/>
          <w:marRight w:val="-225"/>
          <w:marTop w:val="0"/>
          <w:marBottom w:val="0"/>
          <w:divBdr>
            <w:top w:val="none" w:sz="0" w:space="0" w:color="auto"/>
            <w:left w:val="none" w:sz="0" w:space="0" w:color="auto"/>
            <w:bottom w:val="none" w:sz="0" w:space="0" w:color="auto"/>
            <w:right w:val="none" w:sz="0" w:space="0" w:color="auto"/>
          </w:divBdr>
          <w:divsChild>
            <w:div w:id="20461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5812">
      <w:bodyDiv w:val="1"/>
      <w:marLeft w:val="0"/>
      <w:marRight w:val="0"/>
      <w:marTop w:val="0"/>
      <w:marBottom w:val="0"/>
      <w:divBdr>
        <w:top w:val="none" w:sz="0" w:space="0" w:color="auto"/>
        <w:left w:val="none" w:sz="0" w:space="0" w:color="auto"/>
        <w:bottom w:val="none" w:sz="0" w:space="0" w:color="auto"/>
        <w:right w:val="none" w:sz="0" w:space="0" w:color="auto"/>
      </w:divBdr>
    </w:div>
    <w:div w:id="894321031">
      <w:bodyDiv w:val="1"/>
      <w:marLeft w:val="0"/>
      <w:marRight w:val="0"/>
      <w:marTop w:val="0"/>
      <w:marBottom w:val="0"/>
      <w:divBdr>
        <w:top w:val="none" w:sz="0" w:space="0" w:color="auto"/>
        <w:left w:val="none" w:sz="0" w:space="0" w:color="auto"/>
        <w:bottom w:val="none" w:sz="0" w:space="0" w:color="auto"/>
        <w:right w:val="none" w:sz="0" w:space="0" w:color="auto"/>
      </w:divBdr>
    </w:div>
    <w:div w:id="1294940568">
      <w:bodyDiv w:val="1"/>
      <w:marLeft w:val="0"/>
      <w:marRight w:val="0"/>
      <w:marTop w:val="0"/>
      <w:marBottom w:val="0"/>
      <w:divBdr>
        <w:top w:val="none" w:sz="0" w:space="0" w:color="auto"/>
        <w:left w:val="none" w:sz="0" w:space="0" w:color="auto"/>
        <w:bottom w:val="none" w:sz="0" w:space="0" w:color="auto"/>
        <w:right w:val="none" w:sz="0" w:space="0" w:color="auto"/>
      </w:divBdr>
      <w:divsChild>
        <w:div w:id="4792331">
          <w:marLeft w:val="0"/>
          <w:marRight w:val="0"/>
          <w:marTop w:val="0"/>
          <w:marBottom w:val="0"/>
          <w:divBdr>
            <w:top w:val="none" w:sz="0" w:space="0" w:color="auto"/>
            <w:left w:val="none" w:sz="0" w:space="0" w:color="auto"/>
            <w:bottom w:val="none" w:sz="0" w:space="0" w:color="auto"/>
            <w:right w:val="none" w:sz="0" w:space="0" w:color="auto"/>
          </w:divBdr>
        </w:div>
      </w:divsChild>
    </w:div>
    <w:div w:id="1490822731">
      <w:bodyDiv w:val="1"/>
      <w:marLeft w:val="0"/>
      <w:marRight w:val="0"/>
      <w:marTop w:val="0"/>
      <w:marBottom w:val="0"/>
      <w:divBdr>
        <w:top w:val="none" w:sz="0" w:space="0" w:color="auto"/>
        <w:left w:val="none" w:sz="0" w:space="0" w:color="auto"/>
        <w:bottom w:val="none" w:sz="0" w:space="0" w:color="auto"/>
        <w:right w:val="none" w:sz="0" w:space="0" w:color="auto"/>
      </w:divBdr>
    </w:div>
    <w:div w:id="1988632051">
      <w:bodyDiv w:val="1"/>
      <w:marLeft w:val="0"/>
      <w:marRight w:val="0"/>
      <w:marTop w:val="0"/>
      <w:marBottom w:val="0"/>
      <w:divBdr>
        <w:top w:val="none" w:sz="0" w:space="0" w:color="auto"/>
        <w:left w:val="none" w:sz="0" w:space="0" w:color="auto"/>
        <w:bottom w:val="none" w:sz="0" w:space="0" w:color="auto"/>
        <w:right w:val="none" w:sz="0" w:space="0" w:color="auto"/>
      </w:divBdr>
    </w:div>
    <w:div w:id="21021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e.unsw.edu.a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yuting</dc:creator>
  <cp:keywords/>
  <dc:description/>
  <cp:lastModifiedBy>liang yuting</cp:lastModifiedBy>
  <cp:revision>4</cp:revision>
  <dcterms:created xsi:type="dcterms:W3CDTF">2020-03-26T02:42:00Z</dcterms:created>
  <dcterms:modified xsi:type="dcterms:W3CDTF">2020-03-31T06:27:00Z</dcterms:modified>
</cp:coreProperties>
</file>